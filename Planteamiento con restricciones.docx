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EFFF1" w14:textId="2713584B" w:rsidR="000D1952" w:rsidRPr="00816A18" w:rsidRDefault="000D1952">
      <w:pPr>
        <w:rPr>
          <w:b/>
          <w:bCs/>
          <w:sz w:val="40"/>
        </w:rPr>
      </w:pPr>
      <w:r w:rsidRPr="00816A18">
        <w:rPr>
          <w:b/>
          <w:bCs/>
          <w:sz w:val="40"/>
        </w:rPr>
        <w:t>Conjuntos</w:t>
      </w:r>
    </w:p>
    <w:p w14:paraId="0B1FD992" w14:textId="7D0606D7" w:rsidR="000D1952" w:rsidRPr="0050156C" w:rsidRDefault="0050156C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s-MX"/>
            </w:rPr>
            <m:t xml:space="preserve">i:   Productos (Cola-1, Jugo-2,Limonada-3) </m:t>
          </m:r>
        </m:oMath>
      </m:oMathPara>
    </w:p>
    <w:p w14:paraId="6CF052DE" w14:textId="46779C73" w:rsidR="000D1952" w:rsidRPr="0050156C" w:rsidRDefault="0050156C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s-MX"/>
            </w:rPr>
            <m:t>t:  Trimestre (1-4)</m:t>
          </m:r>
        </m:oMath>
      </m:oMathPara>
    </w:p>
    <w:p w14:paraId="108F8A6C" w14:textId="727F197B" w:rsidR="000D1952" w:rsidRPr="0050156C" w:rsidRDefault="0050156C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s-MX"/>
            </w:rPr>
            <m:t>p:  Proveedores (1-6)</m:t>
          </m:r>
        </m:oMath>
      </m:oMathPara>
    </w:p>
    <w:p w14:paraId="72A19D0E" w14:textId="01477790" w:rsidR="000D1952" w:rsidRPr="0050156C" w:rsidRDefault="0050156C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s-MX"/>
            </w:rPr>
            <m:t>k:  Materias primas (Agua-1,Azucar-2,GC-3, Acido cítrico-,Pulpa-5)</m:t>
          </m:r>
        </m:oMath>
      </m:oMathPara>
    </w:p>
    <w:p w14:paraId="30C6DFC1" w14:textId="18C480B5" w:rsidR="000D1952" w:rsidRPr="0050156C" w:rsidRDefault="0050156C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s-MX"/>
            </w:rPr>
            <m:t>h:  Niveles de habilidad (1-3)</m:t>
          </m:r>
        </m:oMath>
      </m:oMathPara>
    </w:p>
    <w:p w14:paraId="362BE2CA" w14:textId="77777777" w:rsidR="000D1952" w:rsidRDefault="000D1952"/>
    <w:p w14:paraId="65583A6F" w14:textId="4CFFCE02" w:rsidR="000D1952" w:rsidRPr="00816A18" w:rsidRDefault="000D1952" w:rsidP="00CA3AF0">
      <w:pPr>
        <w:pStyle w:val="Sinespaciado"/>
        <w:rPr>
          <w:b/>
          <w:sz w:val="40"/>
        </w:rPr>
      </w:pPr>
      <w:r w:rsidRPr="00816A18">
        <w:rPr>
          <w:b/>
          <w:sz w:val="40"/>
        </w:rPr>
        <w:t>Parámetros</w:t>
      </w:r>
    </w:p>
    <w:p w14:paraId="2D002471" w14:textId="14FFE613" w:rsidR="000D1952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s-MX"/>
            </w:rPr>
            <m:t xml:space="preserve">Demanda de producto i en en trimestre t </m:t>
          </m:r>
          <m:sSub>
            <m:sSubPr>
              <m:ctrlPr>
                <w:rPr>
                  <w:rFonts w:ascii="Cambria Math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i,t</m:t>
              </m:r>
            </m:sub>
          </m:sSub>
        </m:oMath>
      </m:oMathPara>
    </w:p>
    <w:p w14:paraId="078A6EEB" w14:textId="2109D39A" w:rsidR="00F75FCF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s-MX"/>
            </w:rPr>
            <m:t xml:space="preserve">Costo de producción de producto i en trimestre t </m:t>
          </m:r>
          <m:sSub>
            <m:sSubPr>
              <m:ctrlPr>
                <w:rPr>
                  <w:rFonts w:ascii="Cambria Math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i,t</m:t>
              </m:r>
            </m:sub>
          </m:sSub>
        </m:oMath>
      </m:oMathPara>
    </w:p>
    <w:p w14:paraId="55C72D40" w14:textId="14F3C3E0" w:rsidR="000D1952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s-MX"/>
            </w:rPr>
            <m:t xml:space="preserve">Costo de inventario </m:t>
          </m:r>
          <m:sSub>
            <m:sSubPr>
              <m:ctrlPr>
                <w:rPr>
                  <w:rFonts w:ascii="Cambria Math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CNP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i,t</m:t>
              </m:r>
            </m:sub>
          </m:sSub>
        </m:oMath>
      </m:oMathPara>
    </w:p>
    <w:p w14:paraId="5D29EB9C" w14:textId="383014C8" w:rsidR="00F75FCF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s-MX"/>
            </w:rPr>
            <m:t xml:space="preserve">Costo de Backorder </m:t>
          </m:r>
          <m:sSub>
            <m:sSubPr>
              <m:ctrlPr>
                <w:rPr>
                  <w:rFonts w:ascii="Cambria Math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CBOP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i,t</m:t>
              </m:r>
            </m:sub>
          </m:sSub>
        </m:oMath>
      </m:oMathPara>
    </w:p>
    <w:p w14:paraId="44F0B5CA" w14:textId="02BFAE2D" w:rsidR="00F75FCF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Costo de inventario materias primas CN</m:t>
          </m:r>
          <m:sSub>
            <m:sSubPr>
              <m:ctrlPr>
                <w:rPr>
                  <w:rFonts w:ascii="Cambria Math" w:eastAsiaTheme="minorEastAsia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k,t</m:t>
              </m:r>
            </m:sub>
          </m:sSub>
        </m:oMath>
      </m:oMathPara>
    </w:p>
    <w:p w14:paraId="29022121" w14:textId="48C05204" w:rsidR="00C808C3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Costo de adquirir materia prima  C</m:t>
          </m:r>
          <m:sSub>
            <m:sSubPr>
              <m:ctrlPr>
                <w:rPr>
                  <w:rFonts w:ascii="Cambria Math" w:eastAsiaTheme="minorEastAsia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k,p,t</m:t>
              </m:r>
            </m:sub>
          </m:sSub>
        </m:oMath>
      </m:oMathPara>
    </w:p>
    <w:p w14:paraId="50368F43" w14:textId="3D6CC2E8" w:rsidR="007628E2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Costo de subcontratacion C</m:t>
          </m:r>
          <m:sSub>
            <m:sSubPr>
              <m:ctrlPr>
                <w:rPr>
                  <w:rFonts w:ascii="Cambria Math" w:eastAsiaTheme="minorEastAsia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i,t</m:t>
              </m:r>
            </m:sub>
          </m:sSub>
        </m:oMath>
      </m:oMathPara>
    </w:p>
    <w:p w14:paraId="4186C17D" w14:textId="25E797EF" w:rsidR="00746C15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Costo de contratacion  C</m:t>
          </m:r>
          <m:sSub>
            <m:sSubPr>
              <m:ctrlPr>
                <w:rPr>
                  <w:rFonts w:ascii="Cambria Math" w:eastAsiaTheme="minorEastAsia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h,t</m:t>
              </m:r>
            </m:sub>
          </m:sSub>
        </m:oMath>
      </m:oMathPara>
    </w:p>
    <w:p w14:paraId="06CF53EB" w14:textId="1357D891" w:rsidR="005B75D3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Costo de despido C</m:t>
          </m:r>
          <m:sSub>
            <m:sSubPr>
              <m:ctrlPr>
                <w:rPr>
                  <w:rFonts w:ascii="Cambria Math" w:eastAsiaTheme="minorEastAsia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h,t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 xml:space="preserve"> </m:t>
          </m:r>
        </m:oMath>
      </m:oMathPara>
    </w:p>
    <w:p w14:paraId="20F293C0" w14:textId="1637CC23" w:rsidR="00A251EC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Costo de tiempo regular CT</m:t>
          </m:r>
          <m:sSub>
            <m:sSubPr>
              <m:ctrlPr>
                <w:rPr>
                  <w:rFonts w:ascii="Cambria Math" w:eastAsiaTheme="minorEastAsia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h,t</m:t>
              </m:r>
            </m:sub>
          </m:sSub>
        </m:oMath>
      </m:oMathPara>
    </w:p>
    <w:p w14:paraId="454D41FF" w14:textId="73849816" w:rsidR="00A251EC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Costo de tiempo extra C</m:t>
          </m:r>
          <m:sSub>
            <m:sSubPr>
              <m:ctrlPr>
                <w:rPr>
                  <w:rFonts w:ascii="Cambria Math" w:eastAsiaTheme="minorEastAsia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h,t</m:t>
              </m:r>
            </m:sub>
          </m:sSub>
        </m:oMath>
      </m:oMathPara>
    </w:p>
    <w:p w14:paraId="7432CAEA" w14:textId="5BD17E9E" w:rsidR="007628E2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Limite de subcontratacion L</m:t>
          </m:r>
          <m:sSub>
            <m:sSubPr>
              <m:ctrlPr>
                <w:rPr>
                  <w:rFonts w:ascii="Cambria Math" w:eastAsiaTheme="minorEastAsia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i,t</m:t>
              </m:r>
            </m:sub>
          </m:sSub>
        </m:oMath>
      </m:oMathPara>
    </w:p>
    <w:p w14:paraId="1351FE9B" w14:textId="340E5F9D" w:rsidR="009955DC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Capacidad de almacenamiento de producto terminado LA</m:t>
          </m:r>
          <m:sSub>
            <m:sSubPr>
              <m:ctrlPr>
                <w:rPr>
                  <w:rFonts w:ascii="Cambria Math" w:eastAsiaTheme="minorEastAsia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</m:oMath>
      </m:oMathPara>
    </w:p>
    <w:p w14:paraId="1A649BA1" w14:textId="4C8D624B" w:rsidR="00BE6E44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Capacidad de almacenamiento de materias primas LA</m:t>
          </m:r>
          <m:sSub>
            <m:sSubPr>
              <m:ctrlPr>
                <w:rPr>
                  <w:rFonts w:ascii="Cambria Math" w:eastAsiaTheme="minorEastAsia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</m:oMath>
      </m:oMathPara>
    </w:p>
    <w:p w14:paraId="084E9D73" w14:textId="6CFCA30F" w:rsidR="00347522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ins w:id="0" w:author="Luisa Fernanda Cordoba Ruiz"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Emisiones en produccion de una unidad de producto terminado GHG</m:t>
            </w:ins>
          </m:r>
          <m:sSub>
            <m:sSubPr>
              <m:ctrlPr>
                <w:rPr>
                  <w:rFonts w:ascii="Cambria Math" w:eastAsiaTheme="minorEastAsia" w:hAnsi="Cambria Math"/>
                  <w:lang w:val="es-MX"/>
                </w:rPr>
              </m:ctrlPr>
            </m:sSubPr>
            <m:e>
              <m:r>
                <w:ins w:id="1" w:author="Luisa Fernanda Cordoba Ruiz"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P</m:t>
                </w:ins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</m:oMath>
      </m:oMathPara>
    </w:p>
    <w:p w14:paraId="34088CE7" w14:textId="6F0FF549" w:rsidR="00464A61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Emisiones en subcontratacion de una unidad de producto terminado GHGS</m:t>
          </m:r>
          <m:sSub>
            <m:sSubPr>
              <m:ctrlPr>
                <w:rPr>
                  <w:rFonts w:ascii="Cambria Math" w:eastAsiaTheme="minorEastAsia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</m:oMath>
      </m:oMathPara>
    </w:p>
    <w:p w14:paraId="50342ECF" w14:textId="1C50EEEC" w:rsidR="00464A61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Emisiones en almacenamiento de una unidad en materia prima GHGM</m:t>
          </m:r>
          <m:sSub>
            <m:sSubPr>
              <m:ctrlPr>
                <w:rPr>
                  <w:rFonts w:ascii="Cambria Math" w:eastAsiaTheme="minorEastAsia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k</m:t>
              </m:r>
            </m:sub>
          </m:sSub>
        </m:oMath>
      </m:oMathPara>
    </w:p>
    <w:p w14:paraId="3A6A096A" w14:textId="46873585" w:rsidR="00464A61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Emisiones en almacenamiento en producto terminado GHGP</m:t>
          </m:r>
          <m:sSub>
            <m:sSubPr>
              <m:ctrlPr>
                <w:rPr>
                  <w:rFonts w:ascii="Cambria Math" w:eastAsiaTheme="minorEastAsia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</m:oMath>
      </m:oMathPara>
    </w:p>
    <w:p w14:paraId="608A213E" w14:textId="44A7FA84" w:rsidR="008B6BFE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Ponderacion de proveedores  R</m:t>
          </m:r>
          <m:sSub>
            <m:sSubPr>
              <m:ctrlPr>
                <w:rPr>
                  <w:rFonts w:ascii="Cambria Math" w:eastAsiaTheme="minorEastAsia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p</m:t>
              </m:r>
            </m:sub>
          </m:sSub>
        </m:oMath>
      </m:oMathPara>
    </w:p>
    <w:p w14:paraId="06B7518D" w14:textId="4C533B9C" w:rsidR="008B448B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Inventario inicial de producto terminado NIP</m:t>
          </m:r>
          <m:sSub>
            <m:sSubPr>
              <m:ctrlPr>
                <w:rPr>
                  <w:rFonts w:ascii="Cambria Math" w:eastAsiaTheme="minorEastAsia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</m:oMath>
      </m:oMathPara>
    </w:p>
    <w:p w14:paraId="5A675B6E" w14:textId="3809F472" w:rsidR="00812E9C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Inventario inicial de materia prima NM</m:t>
          </m:r>
          <m:sSub>
            <m:sSubPr>
              <m:ctrlPr>
                <w:rPr>
                  <w:rFonts w:ascii="Cambria Math" w:eastAsiaTheme="minorEastAsia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k</m:t>
              </m:r>
            </m:sub>
          </m:sSub>
        </m:oMath>
      </m:oMathPara>
    </w:p>
    <w:p w14:paraId="17BBC427" w14:textId="7EA3D2DC" w:rsidR="002F4FD6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Fuerza de trabajo inicial por habilidad F</m:t>
          </m:r>
          <m:sSub>
            <m:sSubPr>
              <m:ctrlPr>
                <w:rPr>
                  <w:rFonts w:ascii="Cambria Math" w:eastAsiaTheme="minorEastAsia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Tini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h</m:t>
              </m:r>
            </m:sub>
          </m:sSub>
        </m:oMath>
      </m:oMathPara>
    </w:p>
    <w:p w14:paraId="098C02A8" w14:textId="65AC72D4" w:rsidR="00B11E47" w:rsidRPr="0040209B" w:rsidRDefault="00FB1FAB" w:rsidP="00B11E47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Fuerza de trabajo mínima por habilidad F</m:t>
          </m:r>
          <m:sSub>
            <m:sSubPr>
              <m:ctrlPr>
                <w:rPr>
                  <w:rFonts w:ascii="Cambria Math" w:eastAsiaTheme="minorEastAsia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Tmin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h</m:t>
              </m:r>
            </m:sub>
          </m:sSub>
        </m:oMath>
      </m:oMathPara>
    </w:p>
    <w:p w14:paraId="5B4EAAC4" w14:textId="4050FE18" w:rsidR="00B11E47" w:rsidRPr="0040209B" w:rsidRDefault="00FB1FAB" w:rsidP="00B11E47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Fuerza de trabajomáxima por habilidad F</m:t>
          </m:r>
          <m:sSub>
            <m:sSubPr>
              <m:ctrlPr>
                <w:rPr>
                  <w:rFonts w:ascii="Cambria Math" w:eastAsiaTheme="minorEastAsia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Tmax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h</m:t>
              </m:r>
            </m:sub>
          </m:sSub>
        </m:oMath>
      </m:oMathPara>
    </w:p>
    <w:p w14:paraId="4EDE3A94" w14:textId="67D91EA2" w:rsidR="008F0D33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Horas de necesarias de produccion por nivel de habilidad H</m:t>
          </m:r>
          <m:sSub>
            <m:sSubPr>
              <m:ctrlPr>
                <w:rPr>
                  <w:rFonts w:ascii="Cambria Math" w:eastAsiaTheme="minorEastAsia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PH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i,h</m:t>
              </m:r>
            </m:sub>
          </m:sSub>
        </m:oMath>
      </m:oMathPara>
    </w:p>
    <w:p w14:paraId="15174057" w14:textId="30714FA0" w:rsidR="009A73AF" w:rsidRPr="0040209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Tasas de consumo TC</m:t>
          </m:r>
          <m:sSub>
            <m:sSubPr>
              <m:ctrlPr>
                <w:rPr>
                  <w:rFonts w:ascii="Cambria Math" w:eastAsiaTheme="minorEastAsia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i,k</m:t>
              </m:r>
            </m:sub>
          </m:sSub>
        </m:oMath>
      </m:oMathPara>
    </w:p>
    <w:p w14:paraId="6DCF925F" w14:textId="3AA98781" w:rsidR="000831FF" w:rsidRPr="0040209B" w:rsidRDefault="000831FF" w:rsidP="00CA3AF0">
      <w:pPr>
        <w:pStyle w:val="Sinespaciado"/>
        <w:rPr>
          <w:rFonts w:eastAsiaTheme="minorEastAsia"/>
          <w:lang w:val="es-MX"/>
        </w:rPr>
      </w:pPr>
      <w:r w:rsidRPr="0040209B">
        <w:rPr>
          <w:rFonts w:eastAsiaTheme="minorEastAsia"/>
          <w:lang w:val="es-MX"/>
        </w:rPr>
        <w:t xml:space="preserve">Horas máximas de tiempo normal en el trimestre t.  </w:t>
      </w:r>
      <m:oMath>
        <m:r>
          <m:rPr>
            <m:sty m:val="p"/>
          </m:rPr>
          <w:rPr>
            <w:rFonts w:ascii="Cambria Math" w:eastAsiaTheme="minorEastAsia" w:hAnsi="Cambria Math"/>
            <w:lang w:val="es-MX"/>
          </w:rPr>
          <m:t xml:space="preserve"> :</m:t>
        </m:r>
        <m:sSub>
          <m:sSubPr>
            <m:ctrlPr>
              <w:rPr>
                <w:rFonts w:ascii="Cambria Math" w:eastAsiaTheme="minorEastAsia" w:hAnsi="Cambria Math"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HN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t</m:t>
            </m:r>
          </m:sub>
        </m:sSub>
      </m:oMath>
    </w:p>
    <w:p w14:paraId="04150BC5" w14:textId="287F073C" w:rsidR="0040359A" w:rsidRPr="00FB1FAB" w:rsidRDefault="00FB1FAB" w:rsidP="00CA3AF0">
      <w:pPr>
        <w:pStyle w:val="Sinespaciado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Horas maximas de tiempo extra en el trimestre t :</m:t>
          </m:r>
          <m:sSub>
            <m:sSubPr>
              <m:ctrlPr>
                <w:rPr>
                  <w:rFonts w:ascii="Cambria Math" w:eastAsiaTheme="minorEastAsia" w:hAnsi="Cambria Math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HEmax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t</m:t>
              </m:r>
            </m:sub>
          </m:sSub>
        </m:oMath>
      </m:oMathPara>
    </w:p>
    <w:p w14:paraId="4D6BAC2F" w14:textId="77777777" w:rsidR="00BA3FAF" w:rsidRPr="00CA3AF0" w:rsidRDefault="00BA3FAF" w:rsidP="00F75FCF">
      <w:pPr>
        <w:rPr>
          <w:rFonts w:eastAsiaTheme="minorEastAsia"/>
          <w:lang w:val="es-MX"/>
        </w:rPr>
      </w:pPr>
    </w:p>
    <w:p w14:paraId="2181DE93" w14:textId="77777777" w:rsidR="00402F1F" w:rsidRDefault="00402F1F">
      <w:pPr>
        <w:rPr>
          <w:rFonts w:eastAsiaTheme="minorEastAsia"/>
          <w:b/>
          <w:bCs/>
          <w:lang w:val="es-MX"/>
        </w:rPr>
      </w:pPr>
      <w:r>
        <w:rPr>
          <w:rFonts w:eastAsiaTheme="minorEastAsia"/>
          <w:b/>
          <w:bCs/>
          <w:lang w:val="es-MX"/>
        </w:rPr>
        <w:br w:type="page"/>
      </w:r>
    </w:p>
    <w:p w14:paraId="5021053E" w14:textId="502186A8" w:rsidR="00B44913" w:rsidRPr="002C42B2" w:rsidRDefault="00B44913" w:rsidP="00F75FCF">
      <w:pPr>
        <w:rPr>
          <w:rFonts w:eastAsiaTheme="minorEastAsia"/>
          <w:b/>
          <w:bCs/>
          <w:sz w:val="36"/>
          <w:lang w:val="es-MX"/>
        </w:rPr>
      </w:pPr>
      <w:r w:rsidRPr="00816A18">
        <w:rPr>
          <w:rFonts w:eastAsiaTheme="minorEastAsia"/>
          <w:b/>
          <w:bCs/>
          <w:sz w:val="44"/>
          <w:lang w:val="es-MX"/>
        </w:rPr>
        <w:lastRenderedPageBreak/>
        <w:t xml:space="preserve">Variables de decisión </w:t>
      </w:r>
      <w:r w:rsidR="00A41600" w:rsidRPr="00A41600">
        <w:rPr>
          <w:rFonts w:eastAsiaTheme="minorEastAsia"/>
          <w:bCs/>
          <w:sz w:val="28"/>
          <w:lang w:val="es-MX"/>
        </w:rPr>
        <w:t>(todas</w:t>
      </w:r>
      <w:r w:rsidR="00A41600">
        <w:rPr>
          <w:rFonts w:eastAsiaTheme="minorEastAsia"/>
          <w:bCs/>
          <w:sz w:val="28"/>
          <w:lang w:val="es-MX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sz w:val="28"/>
            <w:lang w:val="es-MX"/>
          </w:rPr>
          <m:t>∈N</m:t>
        </m:r>
      </m:oMath>
      <w:r w:rsidR="00A41600" w:rsidRPr="00A41600">
        <w:rPr>
          <w:rFonts w:eastAsiaTheme="minorEastAsia"/>
          <w:bCs/>
          <w:sz w:val="28"/>
          <w:lang w:val="es-MX"/>
        </w:rPr>
        <w:t>)</w:t>
      </w:r>
    </w:p>
    <w:p w14:paraId="6A2433B7" w14:textId="67D22928" w:rsidR="00B44913" w:rsidRPr="00A41600" w:rsidRDefault="000B3141" w:rsidP="005009BC">
      <w:pPr>
        <w:pStyle w:val="Sinespaciado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,</m:t>
              </m:r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cantidad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producto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i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producida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el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t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10F40C27" w14:textId="07E6A8F0" w:rsidR="00746C15" w:rsidRPr="00A41600" w:rsidRDefault="000B3141" w:rsidP="005009BC">
      <w:pPr>
        <w:pStyle w:val="Sinespaciado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IX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,</m:t>
              </m:r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inventario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i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 </m:t>
          </m:r>
          <m:r>
            <w:rPr>
              <w:rFonts w:ascii="Cambria Math" w:hAnsi="Cambria Math"/>
              <w:color w:val="FF0000"/>
            </w:rPr>
            <m:t>al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final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del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t</m:t>
          </m:r>
        </m:oMath>
      </m:oMathPara>
    </w:p>
    <w:p w14:paraId="36EBB1FD" w14:textId="663065F8" w:rsidR="000B3141" w:rsidRPr="00A41600" w:rsidRDefault="000B3141" w:rsidP="005009BC">
      <w:pPr>
        <w:pStyle w:val="Sinespaciado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B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,</m:t>
              </m:r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faltantes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backorder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producto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i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t</m:t>
          </m:r>
        </m:oMath>
      </m:oMathPara>
    </w:p>
    <w:p w14:paraId="6ECCBC3E" w14:textId="2CBD4ADA" w:rsidR="000B3141" w:rsidRPr="00A41600" w:rsidRDefault="000B3141" w:rsidP="005009BC">
      <w:pPr>
        <w:pStyle w:val="Sinespaciado"/>
        <w:rPr>
          <w:rFonts w:eastAsiaTheme="minorEastAsia"/>
          <w:color w:val="FF0000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lang w:val="es-MX"/>
            </w:rPr>
            <m:t>SX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s-MX"/>
                </w:rPr>
                <m:t>i,t</m:t>
              </m:r>
            </m:e>
          </m:d>
          <m:r>
            <w:rPr>
              <w:rFonts w:ascii="Cambria Math" w:eastAsiaTheme="minorEastAsia" w:hAnsi="Cambria Math"/>
              <w:color w:val="FF0000"/>
              <w:lang w:val="es-MX"/>
            </w:rPr>
            <m:t>Cantidad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FF0000"/>
              <w:lang w:val="es-MX"/>
            </w:rPr>
            <m:t>de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FF0000"/>
              <w:lang w:val="es-MX"/>
            </w:rPr>
            <m:t>producto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FF0000"/>
              <w:lang w:val="es-MX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FF0000"/>
              <w:lang w:val="es-MX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FF0000"/>
              <w:lang w:val="es-MX"/>
            </w:rPr>
            <m:t>subcontratar en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FF0000"/>
              <w:lang w:val="es-MX"/>
            </w:rPr>
            <m:t>el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FF0000"/>
              <w:lang w:val="es-MX"/>
            </w:rPr>
            <m:t>trimestre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FF0000"/>
              <w:lang w:val="es-MX"/>
            </w:rPr>
            <m:t>t</m:t>
          </m:r>
        </m:oMath>
      </m:oMathPara>
    </w:p>
    <w:p w14:paraId="0357A9C9" w14:textId="1E008D76" w:rsidR="0080599F" w:rsidRPr="00A41600" w:rsidRDefault="000B3141" w:rsidP="005009BC">
      <w:pPr>
        <w:pStyle w:val="Sinespaciado"/>
        <w:rPr>
          <w:color w:val="C45911" w:themeColor="accent2" w:themeShade="B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45911" w:themeColor="accent2" w:themeShade="BF"/>
            </w:rPr>
            <m:t>IM</m:t>
          </m:r>
          <m:d>
            <m:dPr>
              <m:ctrlPr>
                <w:rPr>
                  <w:rFonts w:ascii="Cambria Math" w:hAnsi="Cambria Math"/>
                  <w:color w:val="C45911" w:themeColor="accent2" w:themeShade="BF"/>
                </w:rPr>
              </m:ctrlPr>
            </m:dPr>
            <m:e>
              <m:r>
                <w:rPr>
                  <w:rFonts w:ascii="Cambria Math" w:hAnsi="Cambria Math"/>
                  <w:color w:val="C45911" w:themeColor="accent2" w:themeShade="BF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C45911" w:themeColor="accent2" w:themeShade="BF"/>
                </w:rPr>
                <m:t>,</m:t>
              </m:r>
              <m:r>
                <w:rPr>
                  <w:rFonts w:ascii="Cambria Math" w:hAnsi="Cambria Math"/>
                  <w:color w:val="C45911" w:themeColor="accent2" w:themeShade="BF"/>
                </w:rPr>
                <m:t>t</m:t>
              </m:r>
            </m:e>
          </m:d>
          <m:r>
            <w:rPr>
              <w:rFonts w:ascii="Cambria Math" w:hAnsi="Cambria Math"/>
              <w:color w:val="C45911" w:themeColor="accent2" w:themeShade="BF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>inventario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>materia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>prima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>k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>al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>final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>del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>t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</m:oMath>
      </m:oMathPara>
    </w:p>
    <w:p w14:paraId="4551468E" w14:textId="3F5E8F62" w:rsidR="00962112" w:rsidRPr="00A41600" w:rsidRDefault="000B3141" w:rsidP="005009BC">
      <w:pPr>
        <w:pStyle w:val="Sinespaciado"/>
        <w:rPr>
          <w:rFonts w:eastAsiaTheme="minorEastAsia"/>
          <w:color w:val="C45911" w:themeColor="accent2" w:themeShade="B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45911" w:themeColor="accent2" w:themeShade="BF"/>
            </w:rPr>
            <m:t>M</m:t>
          </m:r>
          <m:d>
            <m:dPr>
              <m:ctrlPr>
                <w:rPr>
                  <w:rFonts w:ascii="Cambria Math" w:hAnsi="Cambria Math"/>
                  <w:color w:val="C45911" w:themeColor="accent2" w:themeShade="BF"/>
                </w:rPr>
              </m:ctrlPr>
            </m:dPr>
            <m:e>
              <m:r>
                <w:rPr>
                  <w:rFonts w:ascii="Cambria Math" w:hAnsi="Cambria Math"/>
                  <w:color w:val="C45911" w:themeColor="accent2" w:themeShade="BF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C45911" w:themeColor="accent2" w:themeShade="BF"/>
                </w:rPr>
                <m:t>,</m:t>
              </m:r>
              <m:r>
                <w:rPr>
                  <w:rFonts w:ascii="Cambria Math" w:hAnsi="Cambria Math"/>
                  <w:color w:val="C45911" w:themeColor="accent2" w:themeShade="BF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C45911" w:themeColor="accent2" w:themeShade="BF"/>
                </w:rPr>
                <m:t>,</m:t>
              </m:r>
              <m:r>
                <w:rPr>
                  <w:rFonts w:ascii="Cambria Math" w:hAnsi="Cambria Math"/>
                  <w:color w:val="C45911" w:themeColor="accent2" w:themeShade="BF"/>
                </w:rPr>
                <m:t>p</m:t>
              </m:r>
            </m:e>
          </m:d>
          <m:r>
            <w:rPr>
              <w:rFonts w:ascii="Cambria Math" w:hAnsi="Cambria Math"/>
              <w:color w:val="C45911" w:themeColor="accent2" w:themeShade="BF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>materia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>prima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>k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>comprada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>el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>t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>al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>proveedor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>p</m:t>
          </m:r>
        </m:oMath>
      </m:oMathPara>
    </w:p>
    <w:p w14:paraId="310B6AE7" w14:textId="40C4884A" w:rsidR="00B35CF5" w:rsidRPr="00A41600" w:rsidRDefault="000B3141" w:rsidP="005009BC">
      <w:pPr>
        <w:pStyle w:val="Sinespaciado"/>
        <w:rPr>
          <w:rFonts w:eastAsiaTheme="minorEastAsia"/>
          <w:color w:val="833C0B" w:themeColor="accent2" w:themeShade="8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833C0B" w:themeColor="accent2" w:themeShade="80"/>
            </w:rPr>
            <m:t>TC</m:t>
          </m:r>
          <m:d>
            <m:dPr>
              <m:ctrlPr>
                <w:rPr>
                  <w:rFonts w:ascii="Cambria Math" w:hAnsi="Cambria Math"/>
                  <w:color w:val="833C0B" w:themeColor="accent2" w:themeShade="80"/>
                </w:rPr>
              </m:ctrlPr>
            </m:dPr>
            <m:e>
              <m:r>
                <w:rPr>
                  <w:rFonts w:ascii="Cambria Math" w:hAnsi="Cambria Math"/>
                  <w:color w:val="833C0B" w:themeColor="accent2" w:themeShade="80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color w:val="833C0B" w:themeColor="accent2" w:themeShade="80"/>
                </w:rPr>
                <m:t>,</m:t>
              </m:r>
              <m:r>
                <w:rPr>
                  <w:rFonts w:ascii="Cambria Math" w:hAnsi="Cambria Math"/>
                  <w:color w:val="833C0B" w:themeColor="accent2" w:themeShade="80"/>
                </w:rPr>
                <m:t>t</m:t>
              </m:r>
            </m:e>
          </m:d>
          <m:r>
            <w:rPr>
              <w:rFonts w:ascii="Cambria Math" w:hAnsi="Cambria Math"/>
              <w:color w:val="833C0B" w:themeColor="accent2" w:themeShade="80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trabajadores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habilidad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h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a contratar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el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t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</m:oMath>
      </m:oMathPara>
    </w:p>
    <w:p w14:paraId="754D54EA" w14:textId="7391F081" w:rsidR="000B3141" w:rsidRPr="00A41600" w:rsidRDefault="000B3141" w:rsidP="005009BC">
      <w:pPr>
        <w:pStyle w:val="Sinespaciado"/>
        <w:rPr>
          <w:rFonts w:eastAsiaTheme="minorEastAsia"/>
          <w:color w:val="833C0B" w:themeColor="accent2" w:themeShade="8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833C0B" w:themeColor="accent2" w:themeShade="80"/>
            </w:rPr>
            <m:t>TD</m:t>
          </m:r>
          <m:d>
            <m:dPr>
              <m:ctrlPr>
                <w:rPr>
                  <w:rFonts w:ascii="Cambria Math" w:hAnsi="Cambria Math"/>
                  <w:color w:val="833C0B" w:themeColor="accent2" w:themeShade="80"/>
                </w:rPr>
              </m:ctrlPr>
            </m:dPr>
            <m:e>
              <m:r>
                <w:rPr>
                  <w:rFonts w:ascii="Cambria Math" w:hAnsi="Cambria Math"/>
                  <w:color w:val="833C0B" w:themeColor="accent2" w:themeShade="80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color w:val="833C0B" w:themeColor="accent2" w:themeShade="80"/>
                </w:rPr>
                <m:t>,</m:t>
              </m:r>
              <m:r>
                <w:rPr>
                  <w:rFonts w:ascii="Cambria Math" w:hAnsi="Cambria Math"/>
                  <w:color w:val="833C0B" w:themeColor="accent2" w:themeShade="80"/>
                </w:rPr>
                <m:t>t</m:t>
              </m:r>
            </m:e>
          </m:d>
          <m:r>
            <w:rPr>
              <w:rFonts w:ascii="Cambria Math" w:hAnsi="Cambria Math"/>
              <w:color w:val="833C0B" w:themeColor="accent2" w:themeShade="80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trabajadores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habilidad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h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a despedir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el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 xml:space="preserve">t </m:t>
          </m:r>
        </m:oMath>
      </m:oMathPara>
    </w:p>
    <w:p w14:paraId="2B07D6A4" w14:textId="5A225E8B" w:rsidR="00B30BC4" w:rsidRPr="00A41600" w:rsidRDefault="000B3141" w:rsidP="005009BC">
      <w:pPr>
        <w:pStyle w:val="Sinespaciado"/>
        <w:rPr>
          <w:rFonts w:eastAsiaTheme="minorEastAsia"/>
          <w:color w:val="833C0B" w:themeColor="accent2" w:themeShade="8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833C0B" w:themeColor="accent2" w:themeShade="80"/>
            </w:rPr>
            <m:t>TU</m:t>
          </m:r>
          <m:d>
            <m:dPr>
              <m:ctrlPr>
                <w:rPr>
                  <w:rFonts w:ascii="Cambria Math" w:hAnsi="Cambria Math"/>
                  <w:color w:val="833C0B" w:themeColor="accent2" w:themeShade="80"/>
                </w:rPr>
              </m:ctrlPr>
            </m:dPr>
            <m:e>
              <m:r>
                <w:rPr>
                  <w:rFonts w:ascii="Cambria Math" w:hAnsi="Cambria Math"/>
                  <w:color w:val="833C0B" w:themeColor="accent2" w:themeShade="80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color w:val="833C0B" w:themeColor="accent2" w:themeShade="80"/>
                </w:rPr>
                <m:t>,</m:t>
              </m:r>
              <m:r>
                <w:rPr>
                  <w:rFonts w:ascii="Cambria Math" w:hAnsi="Cambria Math"/>
                  <w:color w:val="833C0B" w:themeColor="accent2" w:themeShade="80"/>
                </w:rPr>
                <m:t>t</m:t>
              </m:r>
            </m:e>
          </m:d>
          <m:r>
            <w:rPr>
              <w:rFonts w:ascii="Cambria Math" w:hAnsi="Cambria Math"/>
              <w:color w:val="833C0B" w:themeColor="accent2" w:themeShade="80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trabajadores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habilidad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h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a usar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el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 xml:space="preserve">t </m:t>
          </m:r>
        </m:oMath>
      </m:oMathPara>
    </w:p>
    <w:p w14:paraId="2F41300E" w14:textId="4FF2600B" w:rsidR="00BD5A59" w:rsidRPr="00816A18" w:rsidRDefault="000B3141" w:rsidP="005009BC">
      <w:pPr>
        <w:pStyle w:val="Sinespaciado"/>
        <w:rPr>
          <w:rFonts w:eastAsiaTheme="minorEastAsia"/>
          <w:color w:val="C00000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C00000"/>
              <w:lang w:val="es-MX"/>
            </w:rPr>
            <m:t>HE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  <w:lang w:val="es-MX"/>
                </w:rPr>
                <m:t>h,t</m:t>
              </m:r>
            </m:e>
          </m:d>
          <m:r>
            <w:rPr>
              <w:rFonts w:ascii="Cambria Math" w:eastAsiaTheme="minorEastAsia" w:hAnsi="Cambria Math"/>
              <w:color w:val="C00000"/>
              <w:lang w:val="es-MX"/>
            </w:rPr>
            <m:t>Horas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C00000"/>
              <w:lang w:val="es-MX"/>
            </w:rPr>
            <m:t>extra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C00000"/>
              <w:lang w:val="es-MX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C00000"/>
              <w:lang w:val="es-MX"/>
            </w:rPr>
            <m:t>usar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C00000"/>
              <w:lang w:val="es-MX"/>
            </w:rPr>
            <m:t>de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C00000"/>
              <w:lang w:val="es-MX"/>
            </w:rPr>
            <m:t>trabajadores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C00000"/>
              <w:lang w:val="es-MX"/>
            </w:rPr>
            <m:t>de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C00000"/>
              <w:lang w:val="es-MX"/>
            </w:rPr>
            <m:t>habilidad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C00000"/>
              <w:lang w:val="es-MX"/>
            </w:rPr>
            <m:t>h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C00000"/>
              <w:lang w:val="es-MX"/>
            </w:rPr>
            <m:t>en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C00000"/>
              <w:lang w:val="es-MX"/>
            </w:rPr>
            <m:t>el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C00000"/>
              <w:lang w:val="es-MX"/>
            </w:rPr>
            <m:t>trimestre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C00000"/>
              <w:lang w:val="es-MX"/>
            </w:rPr>
            <m:t>t</m:t>
          </m:r>
        </m:oMath>
      </m:oMathPara>
    </w:p>
    <w:p w14:paraId="018EA7FE" w14:textId="47422616" w:rsidR="00402F1F" w:rsidRDefault="00402F1F" w:rsidP="00F75FCF">
      <w:pPr>
        <w:rPr>
          <w:rFonts w:eastAsiaTheme="minorEastAsia"/>
          <w:lang w:val="es-MX"/>
        </w:rPr>
      </w:pPr>
    </w:p>
    <w:p w14:paraId="78EE74AF" w14:textId="079B3887" w:rsidR="005009BC" w:rsidRPr="002C42B2" w:rsidRDefault="005009BC" w:rsidP="00F75FCF">
      <w:pPr>
        <w:rPr>
          <w:rFonts w:eastAsiaTheme="minorEastAsia"/>
          <w:b/>
          <w:sz w:val="52"/>
          <w:szCs w:val="72"/>
          <w:lang w:val="es-MX"/>
        </w:rPr>
      </w:pPr>
      <w:r w:rsidRPr="002C42B2">
        <w:rPr>
          <w:rFonts w:eastAsiaTheme="minorEastAsia"/>
          <w:b/>
          <w:sz w:val="52"/>
          <w:szCs w:val="72"/>
          <w:lang w:val="es-MX"/>
        </w:rPr>
        <w:t>Funciones objetivo</w:t>
      </w:r>
    </w:p>
    <w:p w14:paraId="73136713" w14:textId="631AE162" w:rsidR="005009BC" w:rsidRDefault="005009BC" w:rsidP="005009B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Minimizar los costos totales</w:t>
      </w:r>
    </w:p>
    <w:p w14:paraId="76652891" w14:textId="50CC5A54" w:rsidR="00B30BC4" w:rsidRPr="002065F6" w:rsidRDefault="00B30BC4" w:rsidP="005009BC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COSTO=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PRODUCTO+CONTRATAR/DESPEDIR+M.P. +MANO DE OBRA</m:t>
          </m:r>
        </m:oMath>
      </m:oMathPara>
    </w:p>
    <w:p w14:paraId="203F49C1" w14:textId="1DCAFD5F" w:rsidR="00B30BC4" w:rsidRPr="00B30BC4" w:rsidRDefault="00BC7C54" w:rsidP="005009BC">
      <w:pPr>
        <w:jc w:val="both"/>
        <w:rPr>
          <w:rFonts w:eastAsiaTheme="minorEastAsia"/>
          <w:lang w:val="es-MX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 xml:space="preserve">i,t 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  <m:t>i,t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BOP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 xml:space="preserve">i,t 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  <m:t>i,t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NP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 xml:space="preserve">i,t 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  <m:t>IX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  <m:t>i,t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  <w:lang w:val="es-MX"/>
            </w:rPr>
            <m:t>+</m:t>
          </m:r>
        </m:oMath>
      </m:oMathPara>
    </w:p>
    <w:p w14:paraId="5158CEA1" w14:textId="584EB4D6" w:rsidR="00851BFE" w:rsidRPr="00851BFE" w:rsidRDefault="00BC7C54" w:rsidP="005009BC">
      <w:pPr>
        <w:jc w:val="both"/>
        <w:rPr>
          <w:rFonts w:eastAsiaTheme="minorEastAsia"/>
          <w:lang w:val="es-MX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h=1</m:t>
              </m:r>
            </m:sub>
            <m:sup>
              <m:r>
                <w:rPr>
                  <w:rFonts w:ascii="Cambria Math" w:hAnsi="Cambria Math"/>
                  <w:lang w:val="es-MX"/>
                </w:rPr>
                <m:t>H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s-MX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 xml:space="preserve">h,t 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  <m:t>TC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  <m:t>,t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 xml:space="preserve">h,t 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  <m:t>TD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  <m:t>,t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  <w:lang w:val="es-MX"/>
            </w:rPr>
            <m:t>+</m:t>
          </m:r>
        </m:oMath>
      </m:oMathPara>
    </w:p>
    <w:p w14:paraId="194569A9" w14:textId="5ACF8289" w:rsidR="005009BC" w:rsidRPr="00851BFE" w:rsidRDefault="00BC7C54" w:rsidP="005009BC">
      <w:pPr>
        <w:jc w:val="both"/>
        <w:rPr>
          <w:rFonts w:eastAsiaTheme="minorEastAsia"/>
          <w:lang w:val="es-MX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k=1</m:t>
              </m:r>
            </m:sub>
            <m:sup>
              <m:r>
                <w:rPr>
                  <w:rFonts w:ascii="Cambria Math" w:hAnsi="Cambria Math"/>
                  <w:lang w:val="es-MX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CNK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k,t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  <m:t>IM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  <m:t>k,t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p=1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P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 xml:space="preserve">k,p,t 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lang w:val="es-MX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lang w:val="es-MX"/>
                                </w:rPr>
                                <m:t>k,t,p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lang w:val="es-MX"/>
            </w:rPr>
            <m:t>+</m:t>
          </m:r>
        </m:oMath>
      </m:oMathPara>
    </w:p>
    <w:p w14:paraId="186DB5EB" w14:textId="0C4D7838" w:rsidR="00851BFE" w:rsidRPr="00B30BC4" w:rsidRDefault="00BC7C54" w:rsidP="005009BC">
      <w:pPr>
        <w:jc w:val="both"/>
        <w:rPr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h=1</m:t>
              </m:r>
            </m:sub>
            <m:sup>
              <m:r>
                <w:rPr>
                  <w:rFonts w:ascii="Cambria Math" w:hAnsi="Cambria Math"/>
                  <w:lang w:val="es-MX"/>
                </w:rPr>
                <m:t>H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s-MX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TR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 xml:space="preserve">h,t 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  <m:t>TU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lang w:val="es-MX"/>
                            </w:rPr>
                            <m:t>,t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∙HN(h,t)</m:t>
                      </m:r>
                      <m:r>
                        <w:rPr>
                          <w:rFonts w:ascii="Cambria Math" w:hAnsi="Cambria Math"/>
                          <w:lang w:val="es-MX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 xml:space="preserve">h,t 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∙</m:t>
                      </m:r>
                      <m:r>
                        <w:rPr>
                          <w:rFonts w:ascii="Cambria Math" w:hAnsi="Cambria Math"/>
                          <w:color w:val="FF0000"/>
                          <w:lang w:val="es-MX"/>
                        </w:rPr>
                        <m:t>HE(h,t)</m:t>
                      </m:r>
                    </m:e>
                  </m:d>
                </m:e>
              </m:nary>
            </m:e>
          </m:nary>
        </m:oMath>
      </m:oMathPara>
    </w:p>
    <w:p w14:paraId="4A66271B" w14:textId="09A081E1" w:rsidR="005009BC" w:rsidRDefault="005009BC" w:rsidP="005009B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Maximizar las compras ponderadas</w:t>
      </w:r>
    </w:p>
    <w:p w14:paraId="2CE24E79" w14:textId="77777777" w:rsidR="005009BC" w:rsidRPr="005009BC" w:rsidRDefault="005009BC" w:rsidP="005009BC">
      <w:pPr>
        <w:pStyle w:val="Prrafodelista"/>
        <w:rPr>
          <w:sz w:val="24"/>
          <w:szCs w:val="24"/>
        </w:rPr>
      </w:pPr>
    </w:p>
    <w:p w14:paraId="6DA34D88" w14:textId="43576DBB" w:rsidR="005009BC" w:rsidRPr="006A18B5" w:rsidRDefault="00FA7B85" w:rsidP="005009BC">
      <w:pPr>
        <w:jc w:val="both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PUNTAJE=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p=1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P</m:t>
              </m:r>
            </m:sup>
            <m:e>
              <m:r>
                <w:rPr>
                  <w:rFonts w:ascii="Cambria Math" w:eastAsiaTheme="minorEastAsia" w:hAnsi="Cambria Math"/>
                  <w:lang w:val="es-MX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p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s-MX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s-MX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lang w:val="es-MX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lang w:val="es-MX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lang w:val="es-MX"/>
                        </w:rPr>
                        <m:t>k,t,p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BF72387" w14:textId="77777777" w:rsidR="005009BC" w:rsidRDefault="005009BC" w:rsidP="005009B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Minimizar la huella de carbono (emisiones de GHG)</w:t>
      </w:r>
    </w:p>
    <w:p w14:paraId="229CD3B1" w14:textId="3CF7EA26" w:rsidR="005009BC" w:rsidRPr="005009BC" w:rsidRDefault="005009BC" w:rsidP="00F75FCF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HUELLA=HUELLA PRODUCC.+HUELLA SUBCONT.+HUELLA INV. MP+HUELLA INV. PT</m:t>
          </m:r>
        </m:oMath>
      </m:oMathPara>
    </w:p>
    <w:p w14:paraId="6C3A4390" w14:textId="65CF9B02" w:rsidR="005009BC" w:rsidRPr="00782357" w:rsidRDefault="005009BC" w:rsidP="005009BC">
      <w:pPr>
        <w:pStyle w:val="Sinespaciado"/>
        <w:rPr>
          <w:sz w:val="20"/>
          <w:szCs w:val="20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s-MX"/>
            </w:rPr>
            <m:t xml:space="preserve">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0"/>
                  <w:szCs w:val="20"/>
                  <w:lang w:val="es-MX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MX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MX"/>
                </w:rPr>
                <m:t>I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lang w:val="es-MX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MX"/>
                    </w:rPr>
                    <m:t>GHG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s-MX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s-MX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s-MX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s-MX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s-MX"/>
                        </w:rPr>
                        <m:t>t=1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s-MX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  <w:lang w:val="es-MX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  <w:lang w:val="es-MX"/>
                            </w:rPr>
                            <m:t>i,t</m:t>
                          </m:r>
                        </m:sub>
                      </m:sSub>
                    </m:e>
                  </m:nary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s-MX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0"/>
                  <w:szCs w:val="20"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p=1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lang w:val="es-MX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MX"/>
                    </w:rPr>
                    <m:t>GHGS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s-MX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s-MX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s-MX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s-MX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s-MX"/>
                        </w:rPr>
                        <m:t>t=1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s-MX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  <w:lang w:val="es-MX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  <w:lang w:val="es-MX"/>
                            </w:rPr>
                            <m:t>SX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  <w:lang w:val="es-MX"/>
                            </w:rPr>
                            <m:t>i,t</m:t>
                          </m:r>
                        </m:sub>
                      </m:sSub>
                    </m:e>
                  </m:nary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s-MX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0"/>
                  <w:szCs w:val="20"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k=1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lang w:val="es-MX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MX"/>
                    </w:rPr>
                    <m:t>GHGM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s-MX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s-MX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s-MX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MX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s-MX"/>
                        </w:rPr>
                        <m:t>t=1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s-MX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  <w:lang w:val="es-MX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  <w:lang w:val="es-MX"/>
                            </w:rPr>
                            <m:t>IM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  <w:lang w:val="es-MX"/>
                            </w:rPr>
                            <m:t>k,t</m:t>
                          </m:r>
                        </m:sub>
                      </m:sSub>
                    </m:e>
                  </m:nary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s-MX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0"/>
                  <w:szCs w:val="20"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MX"/>
                </w:rPr>
                <m:t>GHG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s-MX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MX"/>
                    </w:rPr>
                    <m:t>PT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MX"/>
                    </w:rPr>
                    <m:t>i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color w:val="FF0000"/>
                  <w:sz w:val="20"/>
                  <w:szCs w:val="20"/>
                  <w:lang w:val="es-MX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0"/>
                  <w:szCs w:val="20"/>
                  <w:lang w:val="es-MX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0"/>
                  <w:szCs w:val="20"/>
                  <w:lang w:val="es-MX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FF0000"/>
                      <w:sz w:val="20"/>
                      <w:szCs w:val="20"/>
                      <w:lang w:val="es-MX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  <w:lang w:val="es-MX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  <w:lang w:val="es-MX"/>
                    </w:rPr>
                    <m:t>i,t</m:t>
                  </m:r>
                </m:sub>
              </m:sSub>
            </m:e>
          </m:nary>
        </m:oMath>
      </m:oMathPara>
    </w:p>
    <w:p w14:paraId="48A18E14" w14:textId="56E42231" w:rsidR="00576B2B" w:rsidRDefault="029EAD62" w:rsidP="64F624E1">
      <w:pPr>
        <w:rPr>
          <w:rFonts w:eastAsiaTheme="minorEastAsia"/>
          <w:b/>
          <w:bCs/>
          <w:sz w:val="52"/>
          <w:szCs w:val="72"/>
          <w:lang w:val="es-MX"/>
        </w:rPr>
      </w:pPr>
      <w:r w:rsidRPr="002C42B2">
        <w:rPr>
          <w:rFonts w:eastAsiaTheme="minorEastAsia"/>
          <w:b/>
          <w:bCs/>
          <w:sz w:val="52"/>
          <w:szCs w:val="72"/>
          <w:lang w:val="es-MX"/>
        </w:rPr>
        <w:lastRenderedPageBreak/>
        <w:t xml:space="preserve">Restricciones </w:t>
      </w:r>
      <w:r w:rsidR="00B0312D" w:rsidRPr="00B0312D">
        <w:rPr>
          <w:rFonts w:eastAsiaTheme="minorEastAsia"/>
          <w:bCs/>
          <w:sz w:val="20"/>
          <w:szCs w:val="72"/>
          <w:lang w:val="es-MX"/>
        </w:rPr>
        <w:t xml:space="preserve">(las variables están en </w:t>
      </w:r>
      <w:r w:rsidR="00B0312D" w:rsidRPr="00B0312D">
        <w:rPr>
          <w:rFonts w:eastAsiaTheme="minorEastAsia"/>
          <w:b/>
          <w:bCs/>
          <w:color w:val="FF0000"/>
          <w:sz w:val="20"/>
          <w:szCs w:val="72"/>
          <w:lang w:val="es-MX"/>
        </w:rPr>
        <w:t>rojo</w:t>
      </w:r>
      <w:r w:rsidR="00B0312D" w:rsidRPr="00B0312D">
        <w:rPr>
          <w:rFonts w:eastAsiaTheme="minorEastAsia"/>
          <w:bCs/>
          <w:sz w:val="20"/>
          <w:szCs w:val="72"/>
          <w:lang w:val="es-MX"/>
        </w:rPr>
        <w:t>)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964"/>
        <w:gridCol w:w="5245"/>
      </w:tblGrid>
      <w:tr w:rsidR="0040209B" w14:paraId="67E49B20" w14:textId="77777777" w:rsidTr="00B0312D">
        <w:tc>
          <w:tcPr>
            <w:tcW w:w="3964" w:type="dxa"/>
          </w:tcPr>
          <w:p w14:paraId="26B334A0" w14:textId="77777777" w:rsidR="0040209B" w:rsidRDefault="00B134C2" w:rsidP="0040209B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Balance</w:t>
            </w:r>
            <w:r w:rsidR="0040209B" w:rsidRPr="64F624E1">
              <w:rPr>
                <w:lang w:val="es-MX"/>
              </w:rPr>
              <w:t xml:space="preserve"> de producto i e</w:t>
            </w:r>
            <w:r w:rsidR="0040209B">
              <w:rPr>
                <w:lang w:val="es-MX"/>
              </w:rPr>
              <w:t>n</w:t>
            </w:r>
            <w:r w:rsidR="0040209B" w:rsidRPr="64F624E1">
              <w:rPr>
                <w:lang w:val="es-MX"/>
              </w:rPr>
              <w:t xml:space="preserve"> inventario </w:t>
            </w:r>
            <w:r w:rsidR="0040209B">
              <w:rPr>
                <w:lang w:val="es-MX"/>
              </w:rPr>
              <w:t>en cada trimestre t</w:t>
            </w:r>
          </w:p>
          <w:p w14:paraId="6A1EFA5C" w14:textId="77777777" w:rsidR="00B134C2" w:rsidRDefault="00B134C2" w:rsidP="0040209B">
            <w:pPr>
              <w:pStyle w:val="Sinespaciado"/>
              <w:rPr>
                <w:lang w:val="es-MX"/>
              </w:rPr>
            </w:pPr>
          </w:p>
          <w:p w14:paraId="028114C4" w14:textId="24B543D6" w:rsidR="00B134C2" w:rsidRPr="00B134C2" w:rsidRDefault="00B134C2" w:rsidP="00B0312D">
            <w:pPr>
              <w:pStyle w:val="Sinespaciado"/>
              <w:rPr>
                <w:i/>
                <w:lang w:val="es-MX"/>
              </w:rPr>
            </w:pPr>
            <w:r w:rsidRPr="00B134C2">
              <w:rPr>
                <w:i/>
                <w:sz w:val="18"/>
                <w:lang w:val="es-MX"/>
              </w:rPr>
              <w:t xml:space="preserve">(La demanda cada producto en cada </w:t>
            </w:r>
            <w:r>
              <w:rPr>
                <w:i/>
                <w:sz w:val="18"/>
                <w:lang w:val="es-MX"/>
              </w:rPr>
              <w:t>tri</w:t>
            </w:r>
            <w:r w:rsidRPr="00B134C2">
              <w:rPr>
                <w:i/>
                <w:sz w:val="18"/>
                <w:lang w:val="es-MX"/>
              </w:rPr>
              <w:t>mestre menos los faltantes</w:t>
            </w:r>
            <w:r w:rsidR="00B0312D">
              <w:rPr>
                <w:i/>
                <w:sz w:val="18"/>
                <w:lang w:val="es-MX"/>
              </w:rPr>
              <w:t xml:space="preserve"> (lado derecho)</w:t>
            </w:r>
            <w:r w:rsidRPr="00B134C2">
              <w:rPr>
                <w:i/>
                <w:sz w:val="18"/>
                <w:lang w:val="es-MX"/>
              </w:rPr>
              <w:t xml:space="preserve"> debe ser igual a lo que había en inventario, más la producción</w:t>
            </w:r>
            <w:r>
              <w:rPr>
                <w:i/>
                <w:sz w:val="18"/>
                <w:lang w:val="es-MX"/>
              </w:rPr>
              <w:t xml:space="preserve">, más la cantidad subcontratada, </w:t>
            </w:r>
            <w:r w:rsidRPr="00B134C2">
              <w:rPr>
                <w:i/>
                <w:sz w:val="18"/>
                <w:lang w:val="es-MX"/>
              </w:rPr>
              <w:t xml:space="preserve"> menos lo que quedó en inventario al final)</w:t>
            </w:r>
          </w:p>
        </w:tc>
        <w:tc>
          <w:tcPr>
            <w:tcW w:w="5245" w:type="dxa"/>
          </w:tcPr>
          <w:p w14:paraId="79773676" w14:textId="138A4793" w:rsidR="0040209B" w:rsidRPr="00B134C2" w:rsidRDefault="00BC7C54" w:rsidP="0040209B">
            <w:pPr>
              <w:pStyle w:val="Sinespaciado"/>
              <w:rPr>
                <w:rFonts w:eastAsiaTheme="minorEastAsia"/>
                <w:color w:val="FF0000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  <m:t>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  <m:t>i,t&gt;1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s-MX"/>
                  </w:rPr>
                  <m:t xml:space="preserve">:  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s-MX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IX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i,t-1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s-MX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IX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i,t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s-MX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i,t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i,t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it</m:t>
                    </m:r>
                  </m:sub>
                </m:sSub>
              </m:oMath>
            </m:oMathPara>
          </w:p>
          <w:p w14:paraId="2D065B2D" w14:textId="6E10115E" w:rsidR="00B134C2" w:rsidRPr="00B134C2" w:rsidRDefault="00B134C2" w:rsidP="0040209B">
            <w:pPr>
              <w:pStyle w:val="Sinespaciado"/>
              <w:rPr>
                <w:lang w:val="es-MX"/>
              </w:rPr>
            </w:pPr>
          </w:p>
        </w:tc>
      </w:tr>
      <w:tr w:rsidR="00B134C2" w14:paraId="5AE604E1" w14:textId="77777777" w:rsidTr="00B0312D">
        <w:tc>
          <w:tcPr>
            <w:tcW w:w="3964" w:type="dxa"/>
          </w:tcPr>
          <w:p w14:paraId="71DB5D18" w14:textId="77777777" w:rsidR="00B134C2" w:rsidRDefault="00B134C2" w:rsidP="00B134C2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Balance</w:t>
            </w:r>
            <w:r w:rsidRPr="64F624E1">
              <w:rPr>
                <w:lang w:val="es-MX"/>
              </w:rPr>
              <w:t xml:space="preserve"> de producto i e</w:t>
            </w:r>
            <w:r>
              <w:rPr>
                <w:lang w:val="es-MX"/>
              </w:rPr>
              <w:t>n</w:t>
            </w:r>
            <w:r w:rsidRPr="64F624E1">
              <w:rPr>
                <w:lang w:val="es-MX"/>
              </w:rPr>
              <w:t xml:space="preserve"> inventario </w:t>
            </w:r>
            <w:r>
              <w:rPr>
                <w:lang w:val="es-MX"/>
              </w:rPr>
              <w:t>al momento de inicio</w:t>
            </w:r>
          </w:p>
          <w:p w14:paraId="20A14405" w14:textId="77777777" w:rsidR="00B134C2" w:rsidRDefault="00B134C2" w:rsidP="00B134C2">
            <w:pPr>
              <w:pStyle w:val="Sinespaciado"/>
              <w:rPr>
                <w:lang w:val="es-MX"/>
              </w:rPr>
            </w:pPr>
          </w:p>
          <w:p w14:paraId="54514351" w14:textId="39BEA7E7" w:rsidR="00B134C2" w:rsidRPr="64F624E1" w:rsidRDefault="00B134C2" w:rsidP="00B134C2">
            <w:pPr>
              <w:pStyle w:val="Sinespaciado"/>
              <w:rPr>
                <w:lang w:val="es-MX"/>
              </w:rPr>
            </w:pPr>
            <w:r>
              <w:rPr>
                <w:i/>
                <w:sz w:val="18"/>
                <w:lang w:val="es-MX"/>
              </w:rPr>
              <w:t>Igual que la restricción anterior, pero solo para t=1. El inventario en t=0, es el inventario inicial NIPT</w:t>
            </w:r>
          </w:p>
        </w:tc>
        <w:tc>
          <w:tcPr>
            <w:tcW w:w="5245" w:type="dxa"/>
          </w:tcPr>
          <w:p w14:paraId="4C9067AC" w14:textId="068998BB" w:rsidR="00B134C2" w:rsidRPr="00B134C2" w:rsidRDefault="00BC7C54" w:rsidP="0040209B">
            <w:pPr>
              <w:pStyle w:val="Sinespaciado"/>
              <w:rPr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  <m:t>∀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s-MX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  <m:t>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s-MX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IX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  <m:t>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-NIP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</w:tr>
      <w:tr w:rsidR="0040209B" w14:paraId="38448B54" w14:textId="77777777" w:rsidTr="00B0312D">
        <w:tc>
          <w:tcPr>
            <w:tcW w:w="3964" w:type="dxa"/>
          </w:tcPr>
          <w:p w14:paraId="38BD9643" w14:textId="77777777" w:rsidR="0040209B" w:rsidRDefault="0040209B" w:rsidP="00B134C2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Demanda de</w:t>
            </w:r>
            <w:r w:rsidRPr="006B5007">
              <w:rPr>
                <w:lang w:val="es-MX"/>
              </w:rPr>
              <w:t xml:space="preserve"> materia prima k </w:t>
            </w:r>
            <w:r w:rsidR="00B134C2">
              <w:rPr>
                <w:lang w:val="es-MX"/>
              </w:rPr>
              <w:t xml:space="preserve">(con compra </w:t>
            </w:r>
            <w:r w:rsidRPr="006B5007">
              <w:rPr>
                <w:lang w:val="es-MX"/>
              </w:rPr>
              <w:t>a</w:t>
            </w:r>
            <w:r>
              <w:rPr>
                <w:lang w:val="es-MX"/>
              </w:rPr>
              <w:t>l Proveedor</w:t>
            </w:r>
            <w:r w:rsidR="00B134C2">
              <w:rPr>
                <w:lang w:val="es-MX"/>
              </w:rPr>
              <w:t xml:space="preserve"> p)</w:t>
            </w:r>
            <w:r>
              <w:rPr>
                <w:lang w:val="es-MX"/>
              </w:rPr>
              <w:t xml:space="preserve"> en el trimestre t</w:t>
            </w:r>
          </w:p>
          <w:p w14:paraId="439695C2" w14:textId="77777777" w:rsidR="00B134C2" w:rsidRDefault="00B134C2" w:rsidP="00B134C2">
            <w:pPr>
              <w:pStyle w:val="Sinespaciado"/>
              <w:rPr>
                <w:lang w:val="es-MX"/>
              </w:rPr>
            </w:pPr>
          </w:p>
          <w:p w14:paraId="4F779E39" w14:textId="77777777" w:rsidR="00B0312D" w:rsidRDefault="00B134C2" w:rsidP="00B0312D">
            <w:pPr>
              <w:pStyle w:val="Sinespaciado"/>
              <w:rPr>
                <w:i/>
                <w:sz w:val="18"/>
                <w:lang w:val="es-MX"/>
              </w:rPr>
            </w:pPr>
            <w:r w:rsidRPr="00B134C2">
              <w:rPr>
                <w:i/>
                <w:sz w:val="18"/>
                <w:lang w:val="es-MX"/>
              </w:rPr>
              <w:t xml:space="preserve">(La demanda cada </w:t>
            </w:r>
            <w:r>
              <w:rPr>
                <w:i/>
                <w:sz w:val="18"/>
                <w:lang w:val="es-MX"/>
              </w:rPr>
              <w:t>materia prima</w:t>
            </w:r>
            <w:r w:rsidR="00B0312D">
              <w:rPr>
                <w:i/>
                <w:sz w:val="18"/>
                <w:lang w:val="es-MX"/>
              </w:rPr>
              <w:t xml:space="preserve"> en cada trimestre (lado derecho) debe ser el producto entre la cantidad producida por la tasa de consumo en cada producto.</w:t>
            </w:r>
          </w:p>
          <w:p w14:paraId="481FF9EF" w14:textId="3AFDDF3A" w:rsidR="00B134C2" w:rsidRPr="0040209B" w:rsidRDefault="00B0312D" w:rsidP="00B0312D">
            <w:pPr>
              <w:pStyle w:val="Sinespaciado"/>
              <w:rPr>
                <w:lang w:val="es-MX"/>
              </w:rPr>
            </w:pPr>
            <w:r>
              <w:rPr>
                <w:i/>
                <w:sz w:val="18"/>
                <w:lang w:val="es-MX"/>
              </w:rPr>
              <w:t>A su vez, esto debe ser igual al balance de inventario, es decir, el inventario inicial más la compra a todos los proveedores menos el inventario final)</w:t>
            </w:r>
          </w:p>
        </w:tc>
        <w:tc>
          <w:tcPr>
            <w:tcW w:w="5245" w:type="dxa"/>
          </w:tcPr>
          <w:p w14:paraId="0DC42177" w14:textId="6BBB1CF9" w:rsidR="0040209B" w:rsidRPr="0040209B" w:rsidRDefault="00BC7C54" w:rsidP="00B0312D">
            <w:pPr>
              <w:pStyle w:val="Sinespaciado"/>
              <w:rPr>
                <w:color w:val="000000" w:themeColor="text1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  <m:t>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  <m:t>k,t&gt;1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s-MX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IM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k,t-1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lang w:val="es-MX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IM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k,t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  <m:t>p=1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  <m:t>k,t,p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s-MX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  <m:t>I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lang w:val="es-MX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  <w:lang w:val="es-MX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lang w:val="es-MX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lang w:val="es-MX"/>
                              </w:rPr>
                              <m:t>i,t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s-MX"/>
                          </w:rPr>
                          <m:t>∙TC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lang w:val="es-MX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val="es-MX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val="es-MX"/>
                              </w:rPr>
                              <m:t>i,k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B134C2" w14:paraId="4F4CE8B5" w14:textId="77777777" w:rsidTr="00B0312D">
        <w:tc>
          <w:tcPr>
            <w:tcW w:w="3964" w:type="dxa"/>
          </w:tcPr>
          <w:p w14:paraId="20776ACB" w14:textId="77777777" w:rsidR="00B134C2" w:rsidRDefault="00B134C2" w:rsidP="00B134C2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Demanda de</w:t>
            </w:r>
            <w:r w:rsidRPr="006B5007">
              <w:rPr>
                <w:lang w:val="es-MX"/>
              </w:rPr>
              <w:t xml:space="preserve"> materia prima k </w:t>
            </w:r>
            <w:r>
              <w:rPr>
                <w:lang w:val="es-MX"/>
              </w:rPr>
              <w:t xml:space="preserve">(con compra </w:t>
            </w:r>
            <w:r w:rsidRPr="006B5007">
              <w:rPr>
                <w:lang w:val="es-MX"/>
              </w:rPr>
              <w:t>a</w:t>
            </w:r>
            <w:r>
              <w:rPr>
                <w:lang w:val="es-MX"/>
              </w:rPr>
              <w:t>l Proveedor p) al momento de inicio</w:t>
            </w:r>
          </w:p>
          <w:p w14:paraId="21296DAB" w14:textId="77777777" w:rsidR="00B0312D" w:rsidRDefault="00B0312D" w:rsidP="00B134C2">
            <w:pPr>
              <w:pStyle w:val="Sinespaciado"/>
              <w:rPr>
                <w:lang w:val="es-MX"/>
              </w:rPr>
            </w:pPr>
          </w:p>
          <w:p w14:paraId="28909F37" w14:textId="5E5FA48D" w:rsidR="00B0312D" w:rsidRDefault="00B0312D" w:rsidP="00B0312D">
            <w:pPr>
              <w:pStyle w:val="Sinespaciado"/>
              <w:rPr>
                <w:lang w:val="es-MX"/>
              </w:rPr>
            </w:pPr>
            <w:r>
              <w:rPr>
                <w:i/>
                <w:sz w:val="18"/>
                <w:lang w:val="es-MX"/>
              </w:rPr>
              <w:t>(Igual que la restricción anterior, pero solo para t=1. El inventario en t=0, es el inventario inicial NMT)</w:t>
            </w:r>
          </w:p>
        </w:tc>
        <w:tc>
          <w:tcPr>
            <w:tcW w:w="5245" w:type="dxa"/>
          </w:tcPr>
          <w:p w14:paraId="4F38C0E5" w14:textId="283653CB" w:rsidR="00B134C2" w:rsidRPr="00B134C2" w:rsidRDefault="00BC7C54" w:rsidP="0040209B">
            <w:pPr>
              <w:pStyle w:val="Sinespaciado"/>
              <w:rPr>
                <w:rFonts w:ascii="Calibri" w:eastAsia="Calibri" w:hAnsi="Calibri" w:cs="Arial"/>
                <w:color w:val="000000" w:themeColor="text1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  <m:t>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s-MX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IM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  <m:t>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NMT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  <m:t>p=1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  <m:t>k,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  <w:lang w:val="es-MX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lang w:val="es-MX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lang w:val="es-MX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  <m:t>,p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s-MX"/>
                      </w:rPr>
                      <m:t>I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lang w:val="es-MX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  <w:lang w:val="es-MX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lang w:val="es-MX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lang w:val="es-MX"/>
                              </w:rPr>
                              <m:t>i,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lang w:val="es-MX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lang w:val="es-MX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s-MX"/>
                          </w:rPr>
                          <m:t>∙TC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lang w:val="es-MX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val="es-MX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val="es-MX"/>
                              </w:rPr>
                              <m:t>i,k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40209B" w14:paraId="19447282" w14:textId="77777777" w:rsidTr="00B0312D">
        <w:tc>
          <w:tcPr>
            <w:tcW w:w="3964" w:type="dxa"/>
          </w:tcPr>
          <w:p w14:paraId="4408A35E" w14:textId="77777777" w:rsidR="0040209B" w:rsidRDefault="0040209B" w:rsidP="00B134C2">
            <w:pPr>
              <w:pStyle w:val="Sinespaciado"/>
              <w:rPr>
                <w:lang w:val="es-MX"/>
              </w:rPr>
            </w:pPr>
            <w:r w:rsidRPr="006B5007">
              <w:rPr>
                <w:lang w:val="es-MX"/>
              </w:rPr>
              <w:t>Capacidad de Almacenamiento de producto terminado i en el trimestre t</w:t>
            </w:r>
          </w:p>
          <w:p w14:paraId="58DFC8C0" w14:textId="77777777" w:rsidR="00B0312D" w:rsidRDefault="00B0312D" w:rsidP="00B134C2">
            <w:pPr>
              <w:pStyle w:val="Sinespaciado"/>
              <w:rPr>
                <w:lang w:val="es-MX"/>
              </w:rPr>
            </w:pPr>
          </w:p>
          <w:p w14:paraId="1C506325" w14:textId="176CD598" w:rsidR="00B0312D" w:rsidRPr="00B134C2" w:rsidRDefault="00B0312D" w:rsidP="00B134C2">
            <w:pPr>
              <w:pStyle w:val="Sinespaciado"/>
              <w:rPr>
                <w:lang w:val="es-MX"/>
              </w:rPr>
            </w:pPr>
            <w:r>
              <w:rPr>
                <w:i/>
                <w:sz w:val="18"/>
                <w:lang w:val="es-MX"/>
              </w:rPr>
              <w:t>(El almacén de producto terminado no debe exceder la capacidad del mismo, en cada periodo por cada producto)</w:t>
            </w:r>
          </w:p>
        </w:tc>
        <w:tc>
          <w:tcPr>
            <w:tcW w:w="5245" w:type="dxa"/>
          </w:tcPr>
          <w:p w14:paraId="52F8438E" w14:textId="0490F4EC" w:rsidR="0040209B" w:rsidRPr="00B134C2" w:rsidRDefault="00BC7C54" w:rsidP="0040209B">
            <w:pPr>
              <w:pStyle w:val="Sinespaciado"/>
              <w:rPr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i,t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:  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IX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i,t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≤LA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</m:t>
                </m:r>
              </m:oMath>
            </m:oMathPara>
          </w:p>
        </w:tc>
      </w:tr>
      <w:tr w:rsidR="0040209B" w14:paraId="2BE2FDDD" w14:textId="77777777" w:rsidTr="00B0312D">
        <w:tc>
          <w:tcPr>
            <w:tcW w:w="3964" w:type="dxa"/>
          </w:tcPr>
          <w:p w14:paraId="53CA5448" w14:textId="77777777" w:rsidR="0040209B" w:rsidRDefault="0040209B" w:rsidP="0040209B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Capacidad de almacenamiento de materia prima k en el trimestre t</w:t>
            </w:r>
          </w:p>
          <w:p w14:paraId="4EBDC690" w14:textId="77777777" w:rsidR="00B0312D" w:rsidRDefault="00B0312D" w:rsidP="0040209B">
            <w:pPr>
              <w:pStyle w:val="Sinespaciado"/>
              <w:rPr>
                <w:lang w:val="es-MX"/>
              </w:rPr>
            </w:pPr>
          </w:p>
          <w:p w14:paraId="71E9A97C" w14:textId="08580403" w:rsidR="00B0312D" w:rsidRPr="0040209B" w:rsidRDefault="00B0312D" w:rsidP="00B0312D">
            <w:pPr>
              <w:pStyle w:val="Sinespaciado"/>
              <w:rPr>
                <w:lang w:val="es-MX"/>
              </w:rPr>
            </w:pPr>
            <w:r>
              <w:rPr>
                <w:i/>
                <w:sz w:val="18"/>
                <w:lang w:val="es-MX"/>
              </w:rPr>
              <w:t>El almacén de materia prima no debe exceder la capacidad de la misma, en cada periodo por cada materia prima</w:t>
            </w:r>
          </w:p>
        </w:tc>
        <w:tc>
          <w:tcPr>
            <w:tcW w:w="5245" w:type="dxa"/>
          </w:tcPr>
          <w:p w14:paraId="2C17E618" w14:textId="5A4C82F1" w:rsidR="0040209B" w:rsidRPr="00B134C2" w:rsidRDefault="0040209B" w:rsidP="0040209B">
            <w:pPr>
              <w:pStyle w:val="Sinespaciado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k,t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:  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IM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k,t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LA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k</m:t>
                    </m:r>
                  </m:sub>
                </m:sSub>
              </m:oMath>
            </m:oMathPara>
          </w:p>
        </w:tc>
      </w:tr>
      <w:tr w:rsidR="0040209B" w14:paraId="3D2DAF18" w14:textId="77777777" w:rsidTr="00B0312D">
        <w:tc>
          <w:tcPr>
            <w:tcW w:w="3964" w:type="dxa"/>
          </w:tcPr>
          <w:p w14:paraId="062D13CE" w14:textId="78263408" w:rsidR="00B0312D" w:rsidRDefault="0040209B" w:rsidP="00B134C2">
            <w:pPr>
              <w:pStyle w:val="Sinespaciado"/>
              <w:rPr>
                <w:lang w:val="es-MX"/>
              </w:rPr>
            </w:pPr>
            <w:r w:rsidRPr="64F624E1">
              <w:rPr>
                <w:lang w:val="es-MX"/>
              </w:rPr>
              <w:t>Tiempo</w:t>
            </w:r>
            <w:r w:rsidR="00B0312D">
              <w:rPr>
                <w:lang w:val="es-MX"/>
              </w:rPr>
              <w:t xml:space="preserve"> normal p</w:t>
            </w:r>
            <w:r w:rsidR="00B0312D" w:rsidRPr="64F624E1">
              <w:rPr>
                <w:lang w:val="es-MX"/>
              </w:rPr>
              <w:t xml:space="preserve">or trimestre </w:t>
            </w:r>
            <w:r w:rsidR="00B0312D" w:rsidRPr="00C90D24">
              <w:rPr>
                <w:lang w:val="es-MX"/>
              </w:rPr>
              <w:t>t</w:t>
            </w:r>
          </w:p>
          <w:p w14:paraId="53798583" w14:textId="77777777" w:rsidR="00B0312D" w:rsidRDefault="00B0312D" w:rsidP="00B134C2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Tiempo extra máximo p</w:t>
            </w:r>
            <w:r w:rsidR="0040209B" w:rsidRPr="64F624E1">
              <w:rPr>
                <w:lang w:val="es-MX"/>
              </w:rPr>
              <w:t xml:space="preserve">or trimestre </w:t>
            </w:r>
            <w:r w:rsidR="0040209B" w:rsidRPr="00C90D24">
              <w:rPr>
                <w:lang w:val="es-MX"/>
              </w:rPr>
              <w:t xml:space="preserve">t </w:t>
            </w:r>
          </w:p>
          <w:p w14:paraId="3C5511A4" w14:textId="77777777" w:rsidR="00B0312D" w:rsidRDefault="00B0312D" w:rsidP="00B134C2">
            <w:pPr>
              <w:pStyle w:val="Sinespaciado"/>
              <w:rPr>
                <w:lang w:val="es-MX"/>
              </w:rPr>
            </w:pPr>
          </w:p>
          <w:p w14:paraId="3E31C447" w14:textId="0FE04915" w:rsidR="00B0312D" w:rsidRPr="00B0312D" w:rsidRDefault="00B0312D" w:rsidP="00B134C2">
            <w:pPr>
              <w:pStyle w:val="Sinespaciado"/>
              <w:rPr>
                <w:i/>
                <w:lang w:val="es-MX"/>
              </w:rPr>
            </w:pPr>
            <w:r>
              <w:rPr>
                <w:i/>
                <w:sz w:val="18"/>
                <w:lang w:val="es-MX"/>
              </w:rPr>
              <w:t>(</w:t>
            </w:r>
            <w:r w:rsidRPr="00B0312D">
              <w:rPr>
                <w:i/>
                <w:sz w:val="18"/>
                <w:lang w:val="es-MX"/>
              </w:rPr>
              <w:t>El tiempo normal</w:t>
            </w:r>
            <w:r>
              <w:rPr>
                <w:i/>
                <w:sz w:val="18"/>
                <w:lang w:val="es-MX"/>
              </w:rPr>
              <w:t xml:space="preserve"> y e l extra</w:t>
            </w:r>
            <w:r w:rsidRPr="00B0312D">
              <w:rPr>
                <w:i/>
                <w:sz w:val="18"/>
                <w:lang w:val="es-MX"/>
              </w:rPr>
              <w:t xml:space="preserve"> debe</w:t>
            </w:r>
            <w:r>
              <w:rPr>
                <w:i/>
                <w:sz w:val="18"/>
                <w:lang w:val="es-MX"/>
              </w:rPr>
              <w:t>n</w:t>
            </w:r>
            <w:r w:rsidRPr="00B0312D">
              <w:rPr>
                <w:i/>
                <w:sz w:val="18"/>
                <w:lang w:val="es-MX"/>
              </w:rPr>
              <w:t xml:space="preserve"> ser las horas laborables por día</w:t>
            </w:r>
            <w:r>
              <w:rPr>
                <w:i/>
                <w:sz w:val="18"/>
                <w:lang w:val="es-MX"/>
              </w:rPr>
              <w:t xml:space="preserve"> (u horas extra por día) multiplicado</w:t>
            </w:r>
            <w:r w:rsidRPr="00B0312D">
              <w:rPr>
                <w:i/>
                <w:sz w:val="18"/>
                <w:lang w:val="es-MX"/>
              </w:rPr>
              <w:t xml:space="preserve"> por el total de días laborales por trimestre, en cada especialidad</w:t>
            </w:r>
            <w:r>
              <w:rPr>
                <w:i/>
                <w:sz w:val="18"/>
                <w:lang w:val="es-MX"/>
              </w:rPr>
              <w:t>)</w:t>
            </w:r>
          </w:p>
        </w:tc>
        <w:tc>
          <w:tcPr>
            <w:tcW w:w="5245" w:type="dxa"/>
          </w:tcPr>
          <w:p w14:paraId="0E9B4EFF" w14:textId="7C3C746D" w:rsidR="0040209B" w:rsidRPr="00B134C2" w:rsidRDefault="00BC7C54" w:rsidP="0040209B">
            <w:pPr>
              <w:pStyle w:val="Sinespaciado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HN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h,t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=26×8</m:t>
                </m:r>
              </m:oMath>
            </m:oMathPara>
          </w:p>
          <w:p w14:paraId="77323625" w14:textId="5D6A673B" w:rsidR="0040209B" w:rsidRPr="00B134C2" w:rsidRDefault="00BC7C54" w:rsidP="0040209B">
            <w:pPr>
              <w:pStyle w:val="Sinespaciado"/>
              <w:rPr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HN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h, 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=208</m:t>
                </m:r>
              </m:oMath>
            </m:oMathPara>
          </w:p>
          <w:p w14:paraId="21AC4943" w14:textId="77777777" w:rsidR="0040209B" w:rsidRPr="000831FF" w:rsidRDefault="0040209B" w:rsidP="0040209B">
            <w:pPr>
              <w:pStyle w:val="Sinespaciado"/>
              <w:rPr>
                <w:lang w:val="es-MX"/>
              </w:rPr>
            </w:pPr>
          </w:p>
          <w:p w14:paraId="69835911" w14:textId="7A1387DD" w:rsidR="0040209B" w:rsidRPr="00B134C2" w:rsidRDefault="00BC7C54" w:rsidP="0040209B">
            <w:pPr>
              <w:pStyle w:val="Sinespaciado"/>
              <w:rPr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HE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h,t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HEmax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TU(h,t)</m:t>
                </m:r>
              </m:oMath>
            </m:oMathPara>
          </w:p>
          <w:p w14:paraId="1643AC17" w14:textId="18185C81" w:rsidR="0040209B" w:rsidRPr="00B134C2" w:rsidRDefault="0040209B" w:rsidP="0040209B">
            <w:pPr>
              <w:pStyle w:val="Sinespaciado"/>
              <w:rPr>
                <w:lang w:val="es-MX"/>
              </w:rPr>
            </w:pPr>
          </w:p>
        </w:tc>
      </w:tr>
      <w:tr w:rsidR="0040209B" w14:paraId="54D240A6" w14:textId="77777777" w:rsidTr="00B0312D">
        <w:tc>
          <w:tcPr>
            <w:tcW w:w="3964" w:type="dxa"/>
          </w:tcPr>
          <w:p w14:paraId="4B5384C5" w14:textId="77777777" w:rsidR="0040209B" w:rsidRDefault="0040209B" w:rsidP="0040209B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lastRenderedPageBreak/>
              <w:t>Fuerza de trabajo por habilidad y por trimestre</w:t>
            </w:r>
          </w:p>
          <w:p w14:paraId="6830143F" w14:textId="77777777" w:rsidR="00B0312D" w:rsidRDefault="00B0312D" w:rsidP="0040209B">
            <w:pPr>
              <w:pStyle w:val="Sinespaciado"/>
              <w:rPr>
                <w:lang w:val="es-MX"/>
              </w:rPr>
            </w:pPr>
          </w:p>
          <w:p w14:paraId="6E10D0E7" w14:textId="2DA5DE55" w:rsidR="00B0312D" w:rsidRDefault="00B0312D" w:rsidP="00B0312D">
            <w:pPr>
              <w:pStyle w:val="Sinespaciado"/>
              <w:rPr>
                <w:i/>
                <w:sz w:val="18"/>
                <w:lang w:val="es-MX"/>
              </w:rPr>
            </w:pPr>
            <w:r>
              <w:rPr>
                <w:i/>
                <w:sz w:val="18"/>
                <w:lang w:val="es-MX"/>
              </w:rPr>
              <w:t>(La cantidad de trabajadores de cada especialidad demandada por la producción de todas las botellas es igual a las horas necesarias de producción por habilidad multiplicada por la cantidad de todos los tipos de botellas producidas.</w:t>
            </w:r>
          </w:p>
          <w:p w14:paraId="1CA3032A" w14:textId="4F4F29FC" w:rsidR="00B0312D" w:rsidRPr="0040209B" w:rsidRDefault="00B0312D" w:rsidP="00B0312D">
            <w:pPr>
              <w:pStyle w:val="Sinespaciado"/>
              <w:rPr>
                <w:lang w:val="es-MX"/>
              </w:rPr>
            </w:pPr>
            <w:r>
              <w:rPr>
                <w:i/>
                <w:sz w:val="18"/>
                <w:lang w:val="es-MX"/>
              </w:rPr>
              <w:t>A su vez, esto no debe exceder las horas-hombre totales en cada habilidad y cada trimestre, tanto las horas regulares, como las hora extra máximas)</w:t>
            </w:r>
          </w:p>
        </w:tc>
        <w:tc>
          <w:tcPr>
            <w:tcW w:w="5245" w:type="dxa"/>
          </w:tcPr>
          <w:p w14:paraId="34BD14C3" w14:textId="239189BE" w:rsidR="0040209B" w:rsidRPr="00B134C2" w:rsidRDefault="00BC7C54" w:rsidP="0040774E">
            <w:pPr>
              <w:pStyle w:val="Sinespaciado"/>
              <w:rPr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h,t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: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I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HP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  <m:t>h,i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  <m:t>i,t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≤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s-MX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h,t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∙H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HE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h, t</m:t>
                    </m:r>
                  </m:sub>
                </m:sSub>
              </m:oMath>
            </m:oMathPara>
          </w:p>
        </w:tc>
      </w:tr>
      <w:tr w:rsidR="0040209B" w14:paraId="21C6C163" w14:textId="77777777" w:rsidTr="00B0312D">
        <w:tc>
          <w:tcPr>
            <w:tcW w:w="3964" w:type="dxa"/>
          </w:tcPr>
          <w:p w14:paraId="4F63A8AD" w14:textId="77777777" w:rsidR="0040209B" w:rsidRDefault="0040209B" w:rsidP="0040209B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Balance de trabajadores</w:t>
            </w:r>
          </w:p>
          <w:p w14:paraId="7B6096AA" w14:textId="77777777" w:rsidR="00B0312D" w:rsidRDefault="00B0312D" w:rsidP="0040209B">
            <w:pPr>
              <w:pStyle w:val="Sinespaciado"/>
              <w:rPr>
                <w:lang w:val="es-MX"/>
              </w:rPr>
            </w:pPr>
          </w:p>
          <w:p w14:paraId="210708E8" w14:textId="62C92089" w:rsidR="00B0312D" w:rsidRPr="00DD435A" w:rsidRDefault="00DD435A" w:rsidP="00DD435A">
            <w:pPr>
              <w:pStyle w:val="Sinespaciado"/>
              <w:rPr>
                <w:i/>
                <w:lang w:val="es-MX"/>
              </w:rPr>
            </w:pPr>
            <w:r w:rsidRPr="00DD435A">
              <w:rPr>
                <w:i/>
                <w:sz w:val="18"/>
                <w:lang w:val="es-MX"/>
              </w:rPr>
              <w:t>(La cantidad de trabajadores utilizados en cada trimestre de ser igual a la cantidad que había en el trimestre anterior, más los trabajadores contratados, menos los despedidos.</w:t>
            </w:r>
            <w:r>
              <w:rPr>
                <w:i/>
                <w:sz w:val="18"/>
                <w:lang w:val="es-MX"/>
              </w:rPr>
              <w:t xml:space="preserve"> Esto para cada especialidad y cada trimestre</w:t>
            </w:r>
            <w:r w:rsidRPr="00DD435A">
              <w:rPr>
                <w:i/>
                <w:sz w:val="18"/>
                <w:lang w:val="es-MX"/>
              </w:rPr>
              <w:t>)</w:t>
            </w:r>
          </w:p>
        </w:tc>
        <w:tc>
          <w:tcPr>
            <w:tcW w:w="5245" w:type="dxa"/>
          </w:tcPr>
          <w:p w14:paraId="25ED75A3" w14:textId="19BFDEC7" w:rsidR="0040209B" w:rsidRPr="00B134C2" w:rsidRDefault="00BC7C54" w:rsidP="0040209B">
            <w:pPr>
              <w:pStyle w:val="Sinespaciado"/>
              <w:rPr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h,t&gt;1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s-MX"/>
                  </w:rPr>
                  <m:t xml:space="preserve"> T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h,t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s-MX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h,t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s-MX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h,t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s-MX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h,t-1</m:t>
                    </m:r>
                  </m:sub>
                </m:sSub>
              </m:oMath>
            </m:oMathPara>
          </w:p>
        </w:tc>
      </w:tr>
      <w:tr w:rsidR="0040209B" w14:paraId="26CAC0D7" w14:textId="77777777" w:rsidTr="00B0312D">
        <w:tc>
          <w:tcPr>
            <w:tcW w:w="3964" w:type="dxa"/>
          </w:tcPr>
          <w:p w14:paraId="1D38E3C6" w14:textId="77777777" w:rsidR="0040209B" w:rsidRDefault="0040209B" w:rsidP="0040209B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Trabajadores iniciales</w:t>
            </w:r>
          </w:p>
          <w:p w14:paraId="1226E218" w14:textId="77777777" w:rsidR="00DD435A" w:rsidRDefault="00DD435A" w:rsidP="0040209B">
            <w:pPr>
              <w:pStyle w:val="Sinespaciado"/>
              <w:rPr>
                <w:lang w:val="es-MX"/>
              </w:rPr>
            </w:pPr>
          </w:p>
          <w:p w14:paraId="65EA7997" w14:textId="11DB7890" w:rsidR="00DD435A" w:rsidRDefault="00DD435A" w:rsidP="00DD435A">
            <w:pPr>
              <w:pStyle w:val="Sinespaciado"/>
              <w:rPr>
                <w:lang w:val="es-MX"/>
              </w:rPr>
            </w:pPr>
            <w:r w:rsidRPr="00DD435A">
              <w:rPr>
                <w:i/>
                <w:sz w:val="18"/>
                <w:lang w:val="es-MX"/>
              </w:rPr>
              <w:t>(</w:t>
            </w:r>
            <w:r>
              <w:rPr>
                <w:i/>
                <w:sz w:val="18"/>
                <w:lang w:val="es-MX"/>
              </w:rPr>
              <w:t xml:space="preserve">Igual que en la restricción anterior, pero en t=1. La cantidad de trabajadores en t=0, se cambia por </w:t>
            </w:r>
            <w:proofErr w:type="spellStart"/>
            <w:r>
              <w:rPr>
                <w:i/>
                <w:sz w:val="18"/>
                <w:lang w:val="es-MX"/>
              </w:rPr>
              <w:t>FTini</w:t>
            </w:r>
            <w:proofErr w:type="spellEnd"/>
            <w:r>
              <w:rPr>
                <w:i/>
                <w:sz w:val="18"/>
                <w:lang w:val="es-MX"/>
              </w:rPr>
              <w:t>, es decir, la fuerza laboral inicial</w:t>
            </w:r>
          </w:p>
        </w:tc>
        <w:tc>
          <w:tcPr>
            <w:tcW w:w="5245" w:type="dxa"/>
          </w:tcPr>
          <w:p w14:paraId="6F478BCA" w14:textId="54D01569" w:rsidR="0040209B" w:rsidRPr="00B134C2" w:rsidRDefault="00BC7C54" w:rsidP="0040209B">
            <w:pPr>
              <w:pStyle w:val="Sinespaciado"/>
              <w:rPr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s-MX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  <m:t>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s-MX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  <m:t>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s-MX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s-MX"/>
                          </w:rPr>
                          <m:t>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FTini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h</m:t>
                    </m:r>
                  </m:sub>
                </m:sSub>
              </m:oMath>
            </m:oMathPara>
          </w:p>
        </w:tc>
      </w:tr>
      <w:tr w:rsidR="0040209B" w14:paraId="460DE1EB" w14:textId="77777777" w:rsidTr="00B0312D">
        <w:tc>
          <w:tcPr>
            <w:tcW w:w="3964" w:type="dxa"/>
          </w:tcPr>
          <w:p w14:paraId="183D4910" w14:textId="77777777" w:rsidR="0040209B" w:rsidRDefault="0040209B" w:rsidP="0040209B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Trabajadores máximos y mínimos</w:t>
            </w:r>
          </w:p>
          <w:p w14:paraId="2109A5F4" w14:textId="77777777" w:rsidR="0040209B" w:rsidRDefault="0040209B" w:rsidP="0040209B">
            <w:pPr>
              <w:pStyle w:val="Sinespaciado"/>
              <w:rPr>
                <w:lang w:val="es-MX"/>
              </w:rPr>
            </w:pPr>
          </w:p>
          <w:p w14:paraId="5AB90248" w14:textId="73108AF9" w:rsidR="00DD435A" w:rsidRPr="00DD435A" w:rsidRDefault="00DD435A" w:rsidP="0040209B">
            <w:pPr>
              <w:pStyle w:val="Sinespaciado"/>
              <w:rPr>
                <w:i/>
                <w:lang w:val="es-MX"/>
              </w:rPr>
            </w:pPr>
            <w:r>
              <w:rPr>
                <w:i/>
                <w:sz w:val="18"/>
                <w:lang w:val="es-MX"/>
              </w:rPr>
              <w:t>(</w:t>
            </w:r>
            <w:r w:rsidRPr="00DD435A">
              <w:rPr>
                <w:i/>
                <w:sz w:val="18"/>
                <w:lang w:val="es-MX"/>
              </w:rPr>
              <w:t>La cantidad de trabajadores utilizados en cada trimestre por cada especialidad, debe mayor a la fuerza laboral mínima y menor a la fuerza laboral máxima</w:t>
            </w:r>
            <w:r>
              <w:rPr>
                <w:i/>
                <w:sz w:val="18"/>
                <w:lang w:val="es-MX"/>
              </w:rPr>
              <w:t>)</w:t>
            </w:r>
          </w:p>
        </w:tc>
        <w:tc>
          <w:tcPr>
            <w:tcW w:w="5245" w:type="dxa"/>
          </w:tcPr>
          <w:p w14:paraId="2B64D8BB" w14:textId="77777777" w:rsidR="0040209B" w:rsidRPr="00B134C2" w:rsidRDefault="00BC7C54" w:rsidP="0040209B">
            <w:pPr>
              <w:pStyle w:val="Sinespaciado"/>
              <w:rPr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h,t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: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s-MX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h,t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FTmin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h</m:t>
                    </m:r>
                  </m:sub>
                </m:sSub>
              </m:oMath>
            </m:oMathPara>
          </w:p>
          <w:p w14:paraId="069966EA" w14:textId="498DA571" w:rsidR="0040209B" w:rsidRPr="00B134C2" w:rsidRDefault="00BC7C54" w:rsidP="0040209B">
            <w:pPr>
              <w:pStyle w:val="Sinespaciado"/>
              <w:rPr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h,t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: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s-MX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s-MX"/>
                      </w:rPr>
                      <m:t>h,t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FTmax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h</m:t>
                    </m:r>
                  </m:sub>
                </m:sSub>
              </m:oMath>
            </m:oMathPara>
          </w:p>
        </w:tc>
      </w:tr>
    </w:tbl>
    <w:p w14:paraId="65983900" w14:textId="77777777" w:rsidR="0040209B" w:rsidRPr="002C42B2" w:rsidRDefault="0040209B" w:rsidP="64F624E1">
      <w:pPr>
        <w:rPr>
          <w:rFonts w:eastAsiaTheme="minorEastAsia"/>
          <w:b/>
          <w:bCs/>
          <w:sz w:val="52"/>
          <w:szCs w:val="72"/>
          <w:lang w:val="es-MX"/>
        </w:rPr>
      </w:pPr>
    </w:p>
    <w:p w14:paraId="72DAD346" w14:textId="77777777" w:rsidR="00E52821" w:rsidRPr="00E52821" w:rsidRDefault="00E52821" w:rsidP="00E40AC6">
      <w:pPr>
        <w:pStyle w:val="Sinespaciado"/>
        <w:rPr>
          <w:lang w:val="es-MX"/>
        </w:rPr>
      </w:pPr>
    </w:p>
    <w:p w14:paraId="0BD1F265" w14:textId="77777777" w:rsidR="006B5007" w:rsidRDefault="006B5007" w:rsidP="00E40AC6">
      <w:pPr>
        <w:pStyle w:val="Sinespaciado"/>
        <w:rPr>
          <w:lang w:val="es-MX"/>
        </w:rPr>
      </w:pPr>
    </w:p>
    <w:p w14:paraId="683D834F" w14:textId="77777777" w:rsidR="00716A2D" w:rsidRPr="00312056" w:rsidRDefault="00716A2D" w:rsidP="00E40AC6">
      <w:pPr>
        <w:pStyle w:val="Sinespaciado"/>
        <w:rPr>
          <w:lang w:val="es-MX"/>
        </w:rPr>
      </w:pPr>
    </w:p>
    <w:p w14:paraId="7049F710" w14:textId="56D862D4" w:rsidR="00DD435A" w:rsidRDefault="00DD435A">
      <w:pPr>
        <w:rPr>
          <w:lang w:val="es-MX"/>
        </w:rPr>
      </w:pPr>
      <w:r>
        <w:rPr>
          <w:lang w:val="es-MX"/>
        </w:rPr>
        <w:br w:type="page"/>
      </w:r>
    </w:p>
    <w:p w14:paraId="465452EE" w14:textId="1062B6EA" w:rsidR="00A41600" w:rsidRPr="00C51495" w:rsidRDefault="00DD435A" w:rsidP="00C51495">
      <w:pPr>
        <w:jc w:val="center"/>
        <w:rPr>
          <w:b/>
          <w:color w:val="000000" w:themeColor="text1"/>
          <w:sz w:val="32"/>
          <w:lang w:val="es-MX"/>
        </w:rPr>
      </w:pPr>
      <w:r w:rsidRPr="00C51495">
        <w:rPr>
          <w:b/>
          <w:color w:val="000000" w:themeColor="text1"/>
          <w:sz w:val="32"/>
          <w:lang w:val="es-MX"/>
        </w:rPr>
        <w:lastRenderedPageBreak/>
        <w:t>SOLUCIÓN</w:t>
      </w:r>
      <w:r w:rsidR="00C51495" w:rsidRPr="00C51495">
        <w:rPr>
          <w:b/>
          <w:color w:val="000000" w:themeColor="text1"/>
          <w:sz w:val="32"/>
          <w:lang w:val="es-MX"/>
        </w:rPr>
        <w:t>: MINIMIZAR COSTO</w:t>
      </w:r>
    </w:p>
    <w:p w14:paraId="37AAAC40" w14:textId="61A62C6A" w:rsidR="002E4A70" w:rsidRPr="00C51495" w:rsidRDefault="002E4A70" w:rsidP="002E4A70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X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>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producto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i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producida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3F02BD25" w14:textId="6F4F18E6" w:rsidR="002E4A70" w:rsidRPr="00C51495" w:rsidRDefault="002E4A70" w:rsidP="002E4A70">
      <w:pPr>
        <w:pStyle w:val="Sinespaciado"/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2E4A70" w:rsidRPr="00C51495" w14:paraId="4D9B462B" w14:textId="726EEDC8" w:rsidTr="002E4A70">
        <w:tc>
          <w:tcPr>
            <w:tcW w:w="1767" w:type="dxa"/>
          </w:tcPr>
          <w:p w14:paraId="6C343E72" w14:textId="77777777" w:rsidR="002E4A70" w:rsidRPr="00C51495" w:rsidRDefault="002E4A70" w:rsidP="002E4A70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2B4C88A9" w14:textId="61F7023B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32238EF1" w14:textId="732CE59F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192F7B56" w14:textId="598F1395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24A50AF8" w14:textId="50884E4E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2E4A70" w:rsidRPr="00C51495" w14:paraId="0AC431CA" w14:textId="6AA28290" w:rsidTr="002E4A70">
        <w:tc>
          <w:tcPr>
            <w:tcW w:w="1767" w:type="dxa"/>
          </w:tcPr>
          <w:p w14:paraId="58DFB4BD" w14:textId="52AED7FA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i1</w:t>
            </w:r>
          </w:p>
        </w:tc>
        <w:tc>
          <w:tcPr>
            <w:tcW w:w="1778" w:type="dxa"/>
          </w:tcPr>
          <w:p w14:paraId="19259DB0" w14:textId="34F953DD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15.125.280</w:t>
            </w:r>
          </w:p>
        </w:tc>
        <w:tc>
          <w:tcPr>
            <w:tcW w:w="1778" w:type="dxa"/>
          </w:tcPr>
          <w:p w14:paraId="531F3969" w14:textId="06D8F887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6FEA4E21" w14:textId="69EA0766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7777D089" w14:textId="4DA16328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2E4A70" w:rsidRPr="00C51495" w14:paraId="6CF4A157" w14:textId="4A880C22" w:rsidTr="002E4A70">
        <w:tc>
          <w:tcPr>
            <w:tcW w:w="1767" w:type="dxa"/>
          </w:tcPr>
          <w:p w14:paraId="23B6D825" w14:textId="5F31EE57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i2</w:t>
            </w:r>
          </w:p>
        </w:tc>
        <w:tc>
          <w:tcPr>
            <w:tcW w:w="1778" w:type="dxa"/>
          </w:tcPr>
          <w:p w14:paraId="388EBB0A" w14:textId="642DC557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7.709.863</w:t>
            </w:r>
          </w:p>
        </w:tc>
        <w:tc>
          <w:tcPr>
            <w:tcW w:w="1778" w:type="dxa"/>
          </w:tcPr>
          <w:p w14:paraId="56AA3FEE" w14:textId="0BE26212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5C636A5F" w14:textId="522ACD10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604651A3" w14:textId="349EDD6D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2E4A70" w:rsidRPr="00C51495" w14:paraId="27A97F65" w14:textId="04B6B987" w:rsidTr="002E4A70">
        <w:tc>
          <w:tcPr>
            <w:tcW w:w="1767" w:type="dxa"/>
          </w:tcPr>
          <w:p w14:paraId="7FDE76D8" w14:textId="77CAFFF6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i3</w:t>
            </w:r>
          </w:p>
        </w:tc>
        <w:tc>
          <w:tcPr>
            <w:tcW w:w="1778" w:type="dxa"/>
          </w:tcPr>
          <w:p w14:paraId="14824092" w14:textId="399D9F51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2.414.858</w:t>
            </w:r>
          </w:p>
        </w:tc>
        <w:tc>
          <w:tcPr>
            <w:tcW w:w="1778" w:type="dxa"/>
          </w:tcPr>
          <w:p w14:paraId="63F3DD81" w14:textId="1868E9EA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1D858E1C" w14:textId="4F09C610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70F82550" w14:textId="45003931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487B0F76" w14:textId="77777777" w:rsidR="002E4A70" w:rsidRPr="00C51495" w:rsidRDefault="002E4A70" w:rsidP="002E4A70">
      <w:pPr>
        <w:pStyle w:val="Sinespaciado"/>
        <w:rPr>
          <w:color w:val="000000" w:themeColor="text1"/>
        </w:rPr>
      </w:pPr>
    </w:p>
    <w:p w14:paraId="299EF7BB" w14:textId="066D5CEE" w:rsidR="002E4A70" w:rsidRPr="00C51495" w:rsidRDefault="002E4A70" w:rsidP="002E4A70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IX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inventario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i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</m:t>
          </m:r>
          <m:r>
            <w:rPr>
              <w:rFonts w:ascii="Cambria Math" w:hAnsi="Cambria Math"/>
              <w:color w:val="000000" w:themeColor="text1"/>
            </w:rPr>
            <m:t>al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final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2E4A70" w:rsidRPr="00C51495" w14:paraId="0865B933" w14:textId="77777777" w:rsidTr="002E4A70">
        <w:tc>
          <w:tcPr>
            <w:tcW w:w="1767" w:type="dxa"/>
          </w:tcPr>
          <w:p w14:paraId="25C0584D" w14:textId="77777777" w:rsidR="002E4A70" w:rsidRPr="00C51495" w:rsidRDefault="002E4A70" w:rsidP="002E4A70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5F084089" w14:textId="5E499E5E" w:rsidR="002E4A70" w:rsidRPr="00C51495" w:rsidRDefault="00C5149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5AA0BB4F" w14:textId="38DFA5F3" w:rsidR="002E4A70" w:rsidRPr="00C51495" w:rsidRDefault="00C5149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633EA2FC" w14:textId="2C8F6507" w:rsidR="002E4A70" w:rsidRPr="00C51495" w:rsidRDefault="00C5149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74FF7CDA" w14:textId="31FAF8BA" w:rsidR="002E4A70" w:rsidRPr="00C51495" w:rsidRDefault="00C5149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2E4A70" w:rsidRPr="00C51495" w14:paraId="051B17D3" w14:textId="77777777" w:rsidTr="002E4A70">
        <w:tc>
          <w:tcPr>
            <w:tcW w:w="1767" w:type="dxa"/>
          </w:tcPr>
          <w:p w14:paraId="417E92B3" w14:textId="11E9A4D2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i1</w:t>
            </w:r>
          </w:p>
        </w:tc>
        <w:tc>
          <w:tcPr>
            <w:tcW w:w="1778" w:type="dxa"/>
          </w:tcPr>
          <w:p w14:paraId="2FCEA735" w14:textId="2A97B46E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37.894</w:t>
            </w:r>
          </w:p>
        </w:tc>
        <w:tc>
          <w:tcPr>
            <w:tcW w:w="1778" w:type="dxa"/>
          </w:tcPr>
          <w:p w14:paraId="25F16F5A" w14:textId="352C53B1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3A499408" w14:textId="79C510A6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33C0C38F" w14:textId="75B45C87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2E4A70" w:rsidRPr="00C51495" w14:paraId="74E55BAE" w14:textId="77777777" w:rsidTr="002E4A70">
        <w:tc>
          <w:tcPr>
            <w:tcW w:w="1767" w:type="dxa"/>
          </w:tcPr>
          <w:p w14:paraId="7B6DA914" w14:textId="76620E3D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i2</w:t>
            </w:r>
          </w:p>
        </w:tc>
        <w:tc>
          <w:tcPr>
            <w:tcW w:w="1778" w:type="dxa"/>
          </w:tcPr>
          <w:p w14:paraId="38FC63A5" w14:textId="18F19769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458782B0" w14:textId="0231378A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7AAD7A4B" w14:textId="181CB3A8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6C397FB6" w14:textId="4493D08C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2E4A70" w:rsidRPr="00C51495" w14:paraId="59AD6F6B" w14:textId="77777777" w:rsidTr="002E4A70">
        <w:tc>
          <w:tcPr>
            <w:tcW w:w="1767" w:type="dxa"/>
          </w:tcPr>
          <w:p w14:paraId="1DFB1813" w14:textId="03414570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i3</w:t>
            </w:r>
          </w:p>
        </w:tc>
        <w:tc>
          <w:tcPr>
            <w:tcW w:w="1778" w:type="dxa"/>
          </w:tcPr>
          <w:p w14:paraId="44D7601A" w14:textId="074A5A82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158E9F10" w14:textId="4A7EEC04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1B78E595" w14:textId="2024F78B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080C4486" w14:textId="45395C39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2C92D1F5" w14:textId="340D0EE4" w:rsidR="002E4A70" w:rsidRPr="00C51495" w:rsidRDefault="002E4A70" w:rsidP="002E4A70">
      <w:pPr>
        <w:pStyle w:val="Sinespaciado"/>
        <w:rPr>
          <w:rFonts w:eastAsiaTheme="minorEastAsia"/>
          <w:color w:val="000000" w:themeColor="text1"/>
        </w:rPr>
      </w:pPr>
    </w:p>
    <w:p w14:paraId="7400FF51" w14:textId="77777777" w:rsidR="002E4A70" w:rsidRPr="00C51495" w:rsidRDefault="002E4A70" w:rsidP="002E4A70">
      <w:pPr>
        <w:pStyle w:val="Sinespaciado"/>
        <w:rPr>
          <w:rFonts w:eastAsiaTheme="minorEastAsia"/>
          <w:color w:val="000000" w:themeColor="text1"/>
        </w:rPr>
      </w:pPr>
    </w:p>
    <w:p w14:paraId="52928AAA" w14:textId="671EF7BA" w:rsidR="002E4A70" w:rsidRPr="00C51495" w:rsidRDefault="002E4A70" w:rsidP="002E4A70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B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faltantes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backorder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producto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i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2E4A70" w:rsidRPr="00C51495" w14:paraId="6454295A" w14:textId="77777777" w:rsidTr="002E4A70">
        <w:tc>
          <w:tcPr>
            <w:tcW w:w="1767" w:type="dxa"/>
          </w:tcPr>
          <w:p w14:paraId="560F3276" w14:textId="77777777" w:rsidR="002E4A70" w:rsidRPr="00C51495" w:rsidRDefault="002E4A70" w:rsidP="002E4A70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200FCD15" w14:textId="19C26A64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193B6DE8" w14:textId="6A74427A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17F41781" w14:textId="3F869F01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0A366883" w14:textId="3EB5F829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2E4A70" w:rsidRPr="00C51495" w14:paraId="4EC7C83C" w14:textId="77777777" w:rsidTr="002E4A70">
        <w:tc>
          <w:tcPr>
            <w:tcW w:w="1767" w:type="dxa"/>
          </w:tcPr>
          <w:p w14:paraId="0BC351A4" w14:textId="0DEB7B3D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i1</w:t>
            </w:r>
          </w:p>
        </w:tc>
        <w:tc>
          <w:tcPr>
            <w:tcW w:w="1778" w:type="dxa"/>
          </w:tcPr>
          <w:p w14:paraId="5F1FC24A" w14:textId="4E542BE8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606D762F" w14:textId="5E5A0093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625BD917" w14:textId="3DD4FC4A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78A43665" w14:textId="5F325CA0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2E4A70" w:rsidRPr="00C51495" w14:paraId="435FC0A7" w14:textId="77777777" w:rsidTr="002E4A70">
        <w:tc>
          <w:tcPr>
            <w:tcW w:w="1767" w:type="dxa"/>
          </w:tcPr>
          <w:p w14:paraId="61599643" w14:textId="3CA56D68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i2</w:t>
            </w:r>
          </w:p>
        </w:tc>
        <w:tc>
          <w:tcPr>
            <w:tcW w:w="1778" w:type="dxa"/>
          </w:tcPr>
          <w:p w14:paraId="44E67AD5" w14:textId="0E255494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590305D5" w14:textId="1182B4AD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6403AF04" w14:textId="2EDF8A83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7C5E2935" w14:textId="314FD886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2E4A70" w:rsidRPr="00C51495" w14:paraId="4AE7069D" w14:textId="77777777" w:rsidTr="002E4A70">
        <w:tc>
          <w:tcPr>
            <w:tcW w:w="1767" w:type="dxa"/>
          </w:tcPr>
          <w:p w14:paraId="4B6E9DCF" w14:textId="3BF5F3F9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i3</w:t>
            </w:r>
          </w:p>
        </w:tc>
        <w:tc>
          <w:tcPr>
            <w:tcW w:w="1778" w:type="dxa"/>
          </w:tcPr>
          <w:p w14:paraId="6DA8F18D" w14:textId="492A5774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0547A8E2" w14:textId="7869E4FD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2926A6EB" w14:textId="50D17F15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4ADE3D6B" w14:textId="10052B03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2A1278C2" w14:textId="654FB2FF" w:rsidR="002E4A70" w:rsidRPr="00C51495" w:rsidRDefault="002E4A70" w:rsidP="002E4A70">
      <w:pPr>
        <w:pStyle w:val="Sinespaciado"/>
        <w:rPr>
          <w:rFonts w:eastAsiaTheme="minorEastAsia"/>
          <w:color w:val="000000" w:themeColor="text1"/>
        </w:rPr>
      </w:pPr>
    </w:p>
    <w:p w14:paraId="3D92C21E" w14:textId="77777777" w:rsidR="002E4A70" w:rsidRPr="00C51495" w:rsidRDefault="002E4A70" w:rsidP="002E4A70">
      <w:pPr>
        <w:pStyle w:val="Sinespaciado"/>
        <w:rPr>
          <w:rFonts w:eastAsiaTheme="minorEastAsia"/>
          <w:color w:val="000000" w:themeColor="text1"/>
        </w:rPr>
      </w:pPr>
    </w:p>
    <w:p w14:paraId="5ADE6B68" w14:textId="178D6006" w:rsidR="002E4A70" w:rsidRPr="00C51495" w:rsidRDefault="002E4A70" w:rsidP="002E4A70">
      <w:pPr>
        <w:pStyle w:val="Sinespaciado"/>
        <w:rPr>
          <w:rFonts w:eastAsiaTheme="minorEastAsia"/>
          <w:color w:val="000000" w:themeColor="text1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lang w:val="es-MX"/>
            </w:rPr>
            <m:t>SX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s-MX"/>
                </w:rPr>
                <m:t>i,t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s-MX"/>
            </w:rPr>
            <m:t>Cantidad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de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producto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subcontratar en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el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trimestre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t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2E4A70" w:rsidRPr="00C51495" w14:paraId="7196A120" w14:textId="77777777" w:rsidTr="002E4A70">
        <w:tc>
          <w:tcPr>
            <w:tcW w:w="1767" w:type="dxa"/>
          </w:tcPr>
          <w:p w14:paraId="306838E6" w14:textId="77777777" w:rsidR="002E4A70" w:rsidRPr="00C51495" w:rsidRDefault="002E4A70" w:rsidP="002E4A70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295B8A86" w14:textId="7E40F14D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37DE0EA5" w14:textId="7897D433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5CE4B338" w14:textId="7283993B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4CBC5F08" w14:textId="657D9B08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2E4A70" w:rsidRPr="00C51495" w14:paraId="129D1479" w14:textId="77777777" w:rsidTr="002E4A70">
        <w:tc>
          <w:tcPr>
            <w:tcW w:w="1767" w:type="dxa"/>
          </w:tcPr>
          <w:p w14:paraId="3AB0460E" w14:textId="37A1F860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i1</w:t>
            </w:r>
          </w:p>
        </w:tc>
        <w:tc>
          <w:tcPr>
            <w:tcW w:w="1778" w:type="dxa"/>
          </w:tcPr>
          <w:p w14:paraId="177C63A0" w14:textId="3047050B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1A06B11E" w14:textId="7F9335F8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20.381.050</w:t>
            </w:r>
          </w:p>
        </w:tc>
        <w:tc>
          <w:tcPr>
            <w:tcW w:w="1778" w:type="dxa"/>
          </w:tcPr>
          <w:p w14:paraId="0DC58406" w14:textId="2B4F33D0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23.206.360</w:t>
            </w:r>
          </w:p>
        </w:tc>
        <w:tc>
          <w:tcPr>
            <w:tcW w:w="1727" w:type="dxa"/>
          </w:tcPr>
          <w:p w14:paraId="6D668F87" w14:textId="48C18CB7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13.824.770</w:t>
            </w:r>
          </w:p>
        </w:tc>
      </w:tr>
      <w:tr w:rsidR="002E4A70" w:rsidRPr="00C51495" w14:paraId="51FECA3F" w14:textId="77777777" w:rsidTr="002E4A70">
        <w:tc>
          <w:tcPr>
            <w:tcW w:w="1767" w:type="dxa"/>
          </w:tcPr>
          <w:p w14:paraId="2F27251F" w14:textId="48CB8711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i2</w:t>
            </w:r>
          </w:p>
        </w:tc>
        <w:tc>
          <w:tcPr>
            <w:tcW w:w="1778" w:type="dxa"/>
          </w:tcPr>
          <w:p w14:paraId="0BC7F4D3" w14:textId="2F99418D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1107FEF9" w14:textId="35C2CC2A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10.169.900</w:t>
            </w:r>
          </w:p>
        </w:tc>
        <w:tc>
          <w:tcPr>
            <w:tcW w:w="1778" w:type="dxa"/>
          </w:tcPr>
          <w:p w14:paraId="7ACD5265" w14:textId="0A159870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1.249.179</w:t>
            </w:r>
          </w:p>
        </w:tc>
        <w:tc>
          <w:tcPr>
            <w:tcW w:w="1727" w:type="dxa"/>
          </w:tcPr>
          <w:p w14:paraId="31DEF8E2" w14:textId="6CB0871A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7.854.910</w:t>
            </w:r>
          </w:p>
        </w:tc>
      </w:tr>
      <w:tr w:rsidR="002E4A70" w:rsidRPr="00C51495" w14:paraId="40B51B0B" w14:textId="77777777" w:rsidTr="002E4A70">
        <w:tc>
          <w:tcPr>
            <w:tcW w:w="1767" w:type="dxa"/>
          </w:tcPr>
          <w:p w14:paraId="36A1AC0D" w14:textId="5CA8F378" w:rsidR="002E4A70" w:rsidRPr="00C51495" w:rsidRDefault="00A64AC5" w:rsidP="002E4A70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i3</w:t>
            </w:r>
          </w:p>
        </w:tc>
        <w:tc>
          <w:tcPr>
            <w:tcW w:w="1778" w:type="dxa"/>
          </w:tcPr>
          <w:p w14:paraId="73524E67" w14:textId="25748DCC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3796C3E6" w14:textId="1A0FB8EA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3.271.535</w:t>
            </w:r>
          </w:p>
        </w:tc>
        <w:tc>
          <w:tcPr>
            <w:tcW w:w="1778" w:type="dxa"/>
          </w:tcPr>
          <w:p w14:paraId="2DE61969" w14:textId="17212531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3320.635</w:t>
            </w:r>
          </w:p>
        </w:tc>
        <w:tc>
          <w:tcPr>
            <w:tcW w:w="1727" w:type="dxa"/>
          </w:tcPr>
          <w:p w14:paraId="6F69963A" w14:textId="55EABDB5" w:rsidR="002E4A70" w:rsidRPr="00C51495" w:rsidRDefault="00F671AD" w:rsidP="002E4A70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2.036.530</w:t>
            </w:r>
          </w:p>
        </w:tc>
      </w:tr>
    </w:tbl>
    <w:p w14:paraId="555F7B5F" w14:textId="77777777" w:rsidR="00A64AC5" w:rsidRPr="00C51495" w:rsidRDefault="00A64AC5" w:rsidP="00A64AC5">
      <w:pPr>
        <w:pStyle w:val="Sinespaciado"/>
        <w:rPr>
          <w:color w:val="000000" w:themeColor="text1"/>
        </w:rPr>
      </w:pPr>
    </w:p>
    <w:p w14:paraId="4B0CDEAD" w14:textId="77777777" w:rsidR="00A64AC5" w:rsidRPr="00C51495" w:rsidRDefault="00A64AC5" w:rsidP="00A64AC5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M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materia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prima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k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comprada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al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proveedor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p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7"/>
        <w:gridCol w:w="1256"/>
        <w:gridCol w:w="1256"/>
        <w:gridCol w:w="1256"/>
        <w:gridCol w:w="1225"/>
        <w:gridCol w:w="1139"/>
        <w:gridCol w:w="1139"/>
      </w:tblGrid>
      <w:tr w:rsidR="00F671AD" w:rsidRPr="00C51495" w14:paraId="1284CEA8" w14:textId="71A61964" w:rsidTr="00F671AD">
        <w:tc>
          <w:tcPr>
            <w:tcW w:w="1557" w:type="dxa"/>
          </w:tcPr>
          <w:p w14:paraId="349E0E5D" w14:textId="1650D58B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TRIMESTRE t1</w:t>
            </w:r>
          </w:p>
        </w:tc>
        <w:tc>
          <w:tcPr>
            <w:tcW w:w="1256" w:type="dxa"/>
          </w:tcPr>
          <w:p w14:paraId="2E99E1B9" w14:textId="75F91628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P1</w:t>
            </w:r>
          </w:p>
        </w:tc>
        <w:tc>
          <w:tcPr>
            <w:tcW w:w="1256" w:type="dxa"/>
          </w:tcPr>
          <w:p w14:paraId="60754B2D" w14:textId="170A7BE5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P2</w:t>
            </w:r>
          </w:p>
        </w:tc>
        <w:tc>
          <w:tcPr>
            <w:tcW w:w="1256" w:type="dxa"/>
          </w:tcPr>
          <w:p w14:paraId="0ED1D671" w14:textId="59CDCDD4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P3</w:t>
            </w:r>
          </w:p>
        </w:tc>
        <w:tc>
          <w:tcPr>
            <w:tcW w:w="1225" w:type="dxa"/>
          </w:tcPr>
          <w:p w14:paraId="231C5F68" w14:textId="13B7F29D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P4</w:t>
            </w:r>
          </w:p>
        </w:tc>
        <w:tc>
          <w:tcPr>
            <w:tcW w:w="1139" w:type="dxa"/>
          </w:tcPr>
          <w:p w14:paraId="28301A28" w14:textId="5B772267" w:rsidR="00F671AD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P5</w:t>
            </w:r>
          </w:p>
        </w:tc>
        <w:tc>
          <w:tcPr>
            <w:tcW w:w="1139" w:type="dxa"/>
          </w:tcPr>
          <w:p w14:paraId="0C290F70" w14:textId="3ACF6AE0" w:rsidR="00F671AD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P6</w:t>
            </w:r>
          </w:p>
        </w:tc>
      </w:tr>
      <w:tr w:rsidR="00F671AD" w:rsidRPr="00C51495" w14:paraId="79A29FA1" w14:textId="1E41E3C7" w:rsidTr="00F671AD">
        <w:tc>
          <w:tcPr>
            <w:tcW w:w="1557" w:type="dxa"/>
          </w:tcPr>
          <w:p w14:paraId="0BF8CD83" w14:textId="77777777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k1</w:t>
            </w:r>
          </w:p>
        </w:tc>
        <w:tc>
          <w:tcPr>
            <w:tcW w:w="1256" w:type="dxa"/>
          </w:tcPr>
          <w:p w14:paraId="62F0E332" w14:textId="65811435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4.830.000</w:t>
            </w:r>
          </w:p>
        </w:tc>
        <w:tc>
          <w:tcPr>
            <w:tcW w:w="1256" w:type="dxa"/>
          </w:tcPr>
          <w:p w14:paraId="4E48CF61" w14:textId="23F12EB7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56" w:type="dxa"/>
          </w:tcPr>
          <w:p w14:paraId="5A488A63" w14:textId="7699E6D0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25" w:type="dxa"/>
          </w:tcPr>
          <w:p w14:paraId="2BF1E31D" w14:textId="0938AC95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9" w:type="dxa"/>
          </w:tcPr>
          <w:p w14:paraId="31311042" w14:textId="5E417CB6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9" w:type="dxa"/>
          </w:tcPr>
          <w:p w14:paraId="60CC0396" w14:textId="115A2EE2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F671AD" w:rsidRPr="00C51495" w14:paraId="37F64EBF" w14:textId="0DB27779" w:rsidTr="00F671AD">
        <w:tc>
          <w:tcPr>
            <w:tcW w:w="1557" w:type="dxa"/>
          </w:tcPr>
          <w:p w14:paraId="6ED2EA5B" w14:textId="77777777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k2</w:t>
            </w:r>
          </w:p>
        </w:tc>
        <w:tc>
          <w:tcPr>
            <w:tcW w:w="1256" w:type="dxa"/>
          </w:tcPr>
          <w:p w14:paraId="2C75A377" w14:textId="4BC542A2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56" w:type="dxa"/>
          </w:tcPr>
          <w:p w14:paraId="380CD031" w14:textId="40C9BB81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56" w:type="dxa"/>
          </w:tcPr>
          <w:p w14:paraId="5E9BB7F9" w14:textId="162B23B3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25" w:type="dxa"/>
          </w:tcPr>
          <w:p w14:paraId="16EDB2F0" w14:textId="332B3B2E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9" w:type="dxa"/>
          </w:tcPr>
          <w:p w14:paraId="18B0352C" w14:textId="766C99B8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376.550</w:t>
            </w:r>
          </w:p>
        </w:tc>
        <w:tc>
          <w:tcPr>
            <w:tcW w:w="1139" w:type="dxa"/>
          </w:tcPr>
          <w:p w14:paraId="129E189A" w14:textId="4E61C075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00</w:t>
            </w:r>
          </w:p>
        </w:tc>
      </w:tr>
      <w:tr w:rsidR="00F671AD" w:rsidRPr="00C51495" w14:paraId="472EC10D" w14:textId="562295E6" w:rsidTr="00F671AD">
        <w:tc>
          <w:tcPr>
            <w:tcW w:w="1557" w:type="dxa"/>
          </w:tcPr>
          <w:p w14:paraId="7F37B9A5" w14:textId="77777777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k3</w:t>
            </w:r>
          </w:p>
        </w:tc>
        <w:tc>
          <w:tcPr>
            <w:tcW w:w="1256" w:type="dxa"/>
          </w:tcPr>
          <w:p w14:paraId="17D9DAFE" w14:textId="699A12F9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56" w:type="dxa"/>
          </w:tcPr>
          <w:p w14:paraId="1BB2F30E" w14:textId="73CAA931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56" w:type="dxa"/>
          </w:tcPr>
          <w:p w14:paraId="3B231D14" w14:textId="100549B8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25" w:type="dxa"/>
          </w:tcPr>
          <w:p w14:paraId="4D1F5C8F" w14:textId="11638D2A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9" w:type="dxa"/>
          </w:tcPr>
          <w:p w14:paraId="5507C228" w14:textId="1C8A3306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9" w:type="dxa"/>
          </w:tcPr>
          <w:p w14:paraId="07DD7D1D" w14:textId="131BC00B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187.000</w:t>
            </w:r>
          </w:p>
        </w:tc>
      </w:tr>
      <w:tr w:rsidR="00F671AD" w:rsidRPr="00C51495" w14:paraId="0AC19264" w14:textId="57156BDE" w:rsidTr="00F671AD">
        <w:tc>
          <w:tcPr>
            <w:tcW w:w="1557" w:type="dxa"/>
          </w:tcPr>
          <w:p w14:paraId="67B0E729" w14:textId="77777777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k4</w:t>
            </w:r>
          </w:p>
        </w:tc>
        <w:tc>
          <w:tcPr>
            <w:tcW w:w="1256" w:type="dxa"/>
          </w:tcPr>
          <w:p w14:paraId="08A10F20" w14:textId="3F522AAB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1.315</w:t>
            </w:r>
          </w:p>
        </w:tc>
        <w:tc>
          <w:tcPr>
            <w:tcW w:w="1256" w:type="dxa"/>
          </w:tcPr>
          <w:p w14:paraId="25CE0270" w14:textId="4338C42C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56" w:type="dxa"/>
          </w:tcPr>
          <w:p w14:paraId="6B4044EC" w14:textId="35E9DA75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25" w:type="dxa"/>
          </w:tcPr>
          <w:p w14:paraId="1BA10174" w14:textId="153E482C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9" w:type="dxa"/>
          </w:tcPr>
          <w:p w14:paraId="78C21344" w14:textId="7CD42273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9" w:type="dxa"/>
          </w:tcPr>
          <w:p w14:paraId="6BD81589" w14:textId="197A6391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F671AD" w:rsidRPr="00C51495" w14:paraId="344BDB2B" w14:textId="5BBF2C91" w:rsidTr="00F671AD">
        <w:tc>
          <w:tcPr>
            <w:tcW w:w="1557" w:type="dxa"/>
          </w:tcPr>
          <w:p w14:paraId="3F19B23D" w14:textId="77777777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k5</w:t>
            </w:r>
          </w:p>
        </w:tc>
        <w:tc>
          <w:tcPr>
            <w:tcW w:w="1256" w:type="dxa"/>
          </w:tcPr>
          <w:p w14:paraId="57D79292" w14:textId="56D6B74B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56" w:type="dxa"/>
          </w:tcPr>
          <w:p w14:paraId="041EBEAA" w14:textId="0642941D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56" w:type="dxa"/>
          </w:tcPr>
          <w:p w14:paraId="2A852825" w14:textId="676E8056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25" w:type="dxa"/>
          </w:tcPr>
          <w:p w14:paraId="5161E99C" w14:textId="4E8243B7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1.262.250</w:t>
            </w:r>
          </w:p>
        </w:tc>
        <w:tc>
          <w:tcPr>
            <w:tcW w:w="1139" w:type="dxa"/>
          </w:tcPr>
          <w:p w14:paraId="2899F73D" w14:textId="713A9B99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9" w:type="dxa"/>
          </w:tcPr>
          <w:p w14:paraId="501DA3FF" w14:textId="7070264E" w:rsidR="00F671AD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25A98C9D" w14:textId="422DDECD" w:rsidR="002E4A70" w:rsidRPr="00C51495" w:rsidRDefault="002E4A70" w:rsidP="002E4A70">
      <w:pPr>
        <w:pStyle w:val="Sinespaciado"/>
        <w:rPr>
          <w:rFonts w:eastAsiaTheme="minorEastAsia"/>
          <w:color w:val="000000" w:themeColor="text1"/>
          <w:lang w:val="es-MX"/>
        </w:rPr>
      </w:pPr>
    </w:p>
    <w:p w14:paraId="74C93982" w14:textId="77777777" w:rsidR="002E4A70" w:rsidRPr="00C51495" w:rsidRDefault="002E4A70" w:rsidP="002E4A70">
      <w:pPr>
        <w:pStyle w:val="Sinespaciado"/>
        <w:rPr>
          <w:rFonts w:eastAsiaTheme="minorEastAsia"/>
          <w:color w:val="000000" w:themeColor="text1"/>
          <w:lang w:val="es-MX"/>
        </w:rPr>
      </w:pPr>
    </w:p>
    <w:p w14:paraId="21CB51D8" w14:textId="748432FB" w:rsidR="002E4A70" w:rsidRPr="00C51495" w:rsidRDefault="002E4A70" w:rsidP="002E4A70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IM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inventario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materia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prima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k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al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final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A64AC5" w:rsidRPr="00C51495" w14:paraId="0D31C315" w14:textId="77777777" w:rsidTr="00F671AD">
        <w:tc>
          <w:tcPr>
            <w:tcW w:w="1767" w:type="dxa"/>
          </w:tcPr>
          <w:p w14:paraId="5D23BDC3" w14:textId="4E8DC5C5" w:rsidR="00A64AC5" w:rsidRPr="00C51495" w:rsidRDefault="00A64AC5" w:rsidP="00F671AD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3F33C412" w14:textId="77777777" w:rsidR="00A64AC5" w:rsidRPr="00C51495" w:rsidRDefault="00A64AC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3FF5C566" w14:textId="77777777" w:rsidR="00A64AC5" w:rsidRPr="00C51495" w:rsidRDefault="00A64AC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52A2B23F" w14:textId="77777777" w:rsidR="00A64AC5" w:rsidRPr="00C51495" w:rsidRDefault="00A64AC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469CECB5" w14:textId="77777777" w:rsidR="00A64AC5" w:rsidRPr="00C51495" w:rsidRDefault="00A64AC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A64AC5" w:rsidRPr="00C51495" w14:paraId="5BC85FE4" w14:textId="77777777" w:rsidTr="00F671AD">
        <w:tc>
          <w:tcPr>
            <w:tcW w:w="1767" w:type="dxa"/>
          </w:tcPr>
          <w:p w14:paraId="4915C29D" w14:textId="35E596AA" w:rsidR="00A64AC5" w:rsidRPr="00C51495" w:rsidRDefault="00A64AC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k1</w:t>
            </w:r>
          </w:p>
        </w:tc>
        <w:tc>
          <w:tcPr>
            <w:tcW w:w="1778" w:type="dxa"/>
          </w:tcPr>
          <w:p w14:paraId="62D7CD89" w14:textId="43D1D09F" w:rsidR="00A64AC5" w:rsidRPr="00C51495" w:rsidRDefault="00A64AC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0BF4EC12" w14:textId="633D4DEF" w:rsidR="00A64AC5" w:rsidRPr="00C51495" w:rsidRDefault="00A64AC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4E112636" w14:textId="41E3B26D" w:rsidR="00A64AC5" w:rsidRPr="00C51495" w:rsidRDefault="00A64AC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02F3BDE3" w14:textId="35F0D57E" w:rsidR="00A64AC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A64AC5" w:rsidRPr="00C51495" w14:paraId="121D13E7" w14:textId="77777777" w:rsidTr="00F671AD">
        <w:tc>
          <w:tcPr>
            <w:tcW w:w="1767" w:type="dxa"/>
          </w:tcPr>
          <w:p w14:paraId="31139109" w14:textId="77777777" w:rsidR="00A64AC5" w:rsidRPr="00C51495" w:rsidRDefault="00A64AC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k2</w:t>
            </w:r>
          </w:p>
        </w:tc>
        <w:tc>
          <w:tcPr>
            <w:tcW w:w="1778" w:type="dxa"/>
          </w:tcPr>
          <w:p w14:paraId="56AFE3A1" w14:textId="62805399" w:rsidR="00A64AC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34BC7DC4" w14:textId="4FE407ED" w:rsidR="00A64AC5" w:rsidRPr="00C51495" w:rsidRDefault="00A64AC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3E319FB8" w14:textId="7A10F958" w:rsidR="00A64AC5" w:rsidRPr="00C51495" w:rsidRDefault="00A64AC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10C935AE" w14:textId="733B0F1F" w:rsidR="00A64AC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A64AC5" w:rsidRPr="00C51495" w14:paraId="0BA36AE2" w14:textId="77777777" w:rsidTr="00F671AD">
        <w:tc>
          <w:tcPr>
            <w:tcW w:w="1767" w:type="dxa"/>
          </w:tcPr>
          <w:p w14:paraId="00914789" w14:textId="77777777" w:rsidR="00A64AC5" w:rsidRPr="00C51495" w:rsidRDefault="00A64AC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k3</w:t>
            </w:r>
          </w:p>
        </w:tc>
        <w:tc>
          <w:tcPr>
            <w:tcW w:w="1778" w:type="dxa"/>
          </w:tcPr>
          <w:p w14:paraId="6071F23D" w14:textId="65DBB1C4" w:rsidR="00A64AC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0E66F318" w14:textId="383F9CAC" w:rsidR="00A64AC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1E8891FF" w14:textId="7B6A3E9C" w:rsidR="00A64AC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7855B8E7" w14:textId="3BC01BFC" w:rsidR="00A64AC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A64AC5" w:rsidRPr="00C51495" w14:paraId="5B1B6D02" w14:textId="77777777" w:rsidTr="00F671AD">
        <w:tc>
          <w:tcPr>
            <w:tcW w:w="1767" w:type="dxa"/>
          </w:tcPr>
          <w:p w14:paraId="17482869" w14:textId="77777777" w:rsidR="00A64AC5" w:rsidRPr="00C51495" w:rsidRDefault="00A64AC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k4</w:t>
            </w:r>
          </w:p>
        </w:tc>
        <w:tc>
          <w:tcPr>
            <w:tcW w:w="1778" w:type="dxa"/>
          </w:tcPr>
          <w:p w14:paraId="4643027C" w14:textId="0479C578" w:rsidR="00A64AC5" w:rsidRPr="00C51495" w:rsidRDefault="00A64AC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13C32DAF" w14:textId="01ED3793" w:rsidR="00A64AC5" w:rsidRPr="00C51495" w:rsidRDefault="00A64AC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41BC55DC" w14:textId="2C8024D8" w:rsidR="00A64AC5" w:rsidRPr="00C51495" w:rsidRDefault="00A64AC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7136B71B" w14:textId="53FE78F9" w:rsidR="00A64AC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C51495" w:rsidRPr="00C51495" w14:paraId="2616AA3E" w14:textId="77777777" w:rsidTr="00F671AD">
        <w:tc>
          <w:tcPr>
            <w:tcW w:w="1767" w:type="dxa"/>
          </w:tcPr>
          <w:p w14:paraId="4631DCA3" w14:textId="77777777" w:rsidR="00A64AC5" w:rsidRPr="00C51495" w:rsidRDefault="00A64AC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k5</w:t>
            </w:r>
          </w:p>
        </w:tc>
        <w:tc>
          <w:tcPr>
            <w:tcW w:w="1778" w:type="dxa"/>
          </w:tcPr>
          <w:p w14:paraId="01EA3D2C" w14:textId="4E992F83" w:rsidR="00A64AC5" w:rsidRPr="00C51495" w:rsidRDefault="00A64AC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1239804D" w14:textId="26A9117A" w:rsidR="00A64AC5" w:rsidRPr="00C51495" w:rsidRDefault="00A64AC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42FBD01C" w14:textId="011BE83D" w:rsidR="00A64AC5" w:rsidRPr="00C51495" w:rsidRDefault="00A64AC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516B8D40" w14:textId="6473CDE8" w:rsidR="00A64AC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0EA4C01F" w14:textId="645CA5F9" w:rsidR="002E4A70" w:rsidRPr="00C51495" w:rsidRDefault="002E4A70" w:rsidP="002E4A70">
      <w:pPr>
        <w:pStyle w:val="Sinespaciado"/>
        <w:rPr>
          <w:color w:val="000000" w:themeColor="text1"/>
        </w:rPr>
      </w:pPr>
    </w:p>
    <w:p w14:paraId="659DD0F3" w14:textId="4099D08D" w:rsidR="002E4A70" w:rsidRPr="00C51495" w:rsidRDefault="002E4A70" w:rsidP="002E4A70">
      <w:pPr>
        <w:pStyle w:val="Sinespaciado"/>
        <w:rPr>
          <w:rFonts w:eastAsiaTheme="minorEastAsia"/>
          <w:color w:val="000000" w:themeColor="text1"/>
        </w:rPr>
      </w:pPr>
    </w:p>
    <w:p w14:paraId="67E28BCF" w14:textId="77777777" w:rsidR="002E4A70" w:rsidRPr="00C51495" w:rsidRDefault="002E4A70" w:rsidP="002E4A70">
      <w:pPr>
        <w:pStyle w:val="Sinespaciado"/>
        <w:rPr>
          <w:rFonts w:eastAsiaTheme="minorEastAsia"/>
          <w:color w:val="000000" w:themeColor="text1"/>
        </w:rPr>
      </w:pPr>
    </w:p>
    <w:p w14:paraId="40F57403" w14:textId="4887D85B" w:rsidR="002E4A70" w:rsidRPr="00C51495" w:rsidRDefault="002E4A70" w:rsidP="002E4A70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TC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trabajadores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habilidad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h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a contratar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A64AC5" w:rsidRPr="00C51495" w14:paraId="63CADC3C" w14:textId="77777777" w:rsidTr="00F671AD">
        <w:tc>
          <w:tcPr>
            <w:tcW w:w="1767" w:type="dxa"/>
          </w:tcPr>
          <w:p w14:paraId="550A379E" w14:textId="77777777" w:rsidR="00A64AC5" w:rsidRPr="00C51495" w:rsidRDefault="00A64AC5" w:rsidP="00F671AD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04048264" w14:textId="1154D3E9" w:rsidR="00A64AC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3C0AEF93" w14:textId="34359351" w:rsidR="00A64AC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0A95AB8E" w14:textId="5E1FFB1A" w:rsidR="00A64AC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2AE30F33" w14:textId="37CC5758" w:rsidR="00A64AC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A64AC5" w:rsidRPr="00C51495" w14:paraId="794E08F5" w14:textId="77777777" w:rsidTr="00F671AD">
        <w:tc>
          <w:tcPr>
            <w:tcW w:w="1767" w:type="dxa"/>
          </w:tcPr>
          <w:p w14:paraId="786FD949" w14:textId="142B38FC" w:rsidR="00A64AC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</w:t>
            </w:r>
            <w:r w:rsidR="00A64AC5" w:rsidRPr="00C51495">
              <w:rPr>
                <w:color w:val="000000" w:themeColor="text1"/>
              </w:rPr>
              <w:t>1</w:t>
            </w:r>
          </w:p>
        </w:tc>
        <w:tc>
          <w:tcPr>
            <w:tcW w:w="1778" w:type="dxa"/>
          </w:tcPr>
          <w:p w14:paraId="75EFD082" w14:textId="74A10E4E" w:rsidR="00A64AC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0C1F0956" w14:textId="5BEE15B3" w:rsidR="00A64AC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1DB5D055" w14:textId="388C749F" w:rsidR="00A64AC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6306072C" w14:textId="607AB5BB" w:rsidR="00A64AC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  <w:tr w:rsidR="00A64AC5" w:rsidRPr="00C51495" w14:paraId="429FA1BE" w14:textId="77777777" w:rsidTr="00F671AD">
        <w:tc>
          <w:tcPr>
            <w:tcW w:w="1767" w:type="dxa"/>
          </w:tcPr>
          <w:p w14:paraId="41BAA760" w14:textId="7D49D2DC" w:rsidR="00A64AC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</w:t>
            </w:r>
            <w:r w:rsidR="00A64AC5" w:rsidRPr="00C51495">
              <w:rPr>
                <w:color w:val="000000" w:themeColor="text1"/>
              </w:rPr>
              <w:t>2</w:t>
            </w:r>
          </w:p>
        </w:tc>
        <w:tc>
          <w:tcPr>
            <w:tcW w:w="1778" w:type="dxa"/>
          </w:tcPr>
          <w:p w14:paraId="30B3D7D5" w14:textId="61AEBBE6" w:rsidR="00A64AC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7E6BC491" w14:textId="03F0F8FF" w:rsidR="00A64AC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0760E5BE" w14:textId="7F62D964" w:rsidR="00A64AC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2B5A4F44" w14:textId="57CFF870" w:rsidR="00A64AC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  <w:tr w:rsidR="00C51495" w:rsidRPr="00C51495" w14:paraId="3DA74ACA" w14:textId="77777777" w:rsidTr="00F671AD">
        <w:tc>
          <w:tcPr>
            <w:tcW w:w="1767" w:type="dxa"/>
          </w:tcPr>
          <w:p w14:paraId="010CDF27" w14:textId="2E79449C" w:rsidR="00A64AC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</w:t>
            </w:r>
            <w:r w:rsidR="00A64AC5" w:rsidRPr="00C51495">
              <w:rPr>
                <w:color w:val="000000" w:themeColor="text1"/>
              </w:rPr>
              <w:t>3</w:t>
            </w:r>
          </w:p>
        </w:tc>
        <w:tc>
          <w:tcPr>
            <w:tcW w:w="1778" w:type="dxa"/>
          </w:tcPr>
          <w:p w14:paraId="65D98893" w14:textId="076B403F" w:rsidR="00A64AC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65594C16" w14:textId="4E8CF107" w:rsidR="00A64AC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2DC8E7BF" w14:textId="0E3AC52C" w:rsidR="00A64AC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0F6F589D" w14:textId="7FAAD590" w:rsidR="00A64AC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</w:tbl>
    <w:p w14:paraId="1E83F354" w14:textId="791A7530" w:rsidR="002E4A70" w:rsidRPr="00C51495" w:rsidRDefault="002E4A70" w:rsidP="002E4A70">
      <w:pPr>
        <w:pStyle w:val="Sinespaciado"/>
        <w:rPr>
          <w:rFonts w:eastAsiaTheme="minorEastAsia"/>
          <w:color w:val="000000" w:themeColor="text1"/>
        </w:rPr>
      </w:pPr>
    </w:p>
    <w:p w14:paraId="070EAF59" w14:textId="77777777" w:rsidR="002E4A70" w:rsidRPr="00C51495" w:rsidRDefault="002E4A70" w:rsidP="002E4A70">
      <w:pPr>
        <w:pStyle w:val="Sinespaciado"/>
        <w:rPr>
          <w:rFonts w:eastAsiaTheme="minorEastAsia"/>
          <w:color w:val="000000" w:themeColor="text1"/>
        </w:rPr>
      </w:pPr>
    </w:p>
    <w:p w14:paraId="2370756D" w14:textId="471A8FF1" w:rsidR="002E4A70" w:rsidRPr="00C51495" w:rsidRDefault="002E4A70" w:rsidP="002E4A70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TD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trabajadores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habilidad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h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a despedir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 xml:space="preserve">t 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C51495" w:rsidRPr="00C51495" w14:paraId="2448E116" w14:textId="77777777" w:rsidTr="00F671AD">
        <w:tc>
          <w:tcPr>
            <w:tcW w:w="1767" w:type="dxa"/>
          </w:tcPr>
          <w:p w14:paraId="4407AB1D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753C5AF6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277A90FF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24194368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783BAC2B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C51495" w:rsidRPr="00C51495" w14:paraId="25B1C464" w14:textId="77777777" w:rsidTr="00F671AD">
        <w:tc>
          <w:tcPr>
            <w:tcW w:w="1767" w:type="dxa"/>
          </w:tcPr>
          <w:p w14:paraId="1AEFDF63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h1</w:t>
            </w:r>
          </w:p>
        </w:tc>
        <w:tc>
          <w:tcPr>
            <w:tcW w:w="1778" w:type="dxa"/>
          </w:tcPr>
          <w:p w14:paraId="7F599CFF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2BE8E025" w14:textId="202CE33F" w:rsidR="00C5149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1FEBA883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2EAC5E7E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  <w:tr w:rsidR="00C51495" w:rsidRPr="00C51495" w14:paraId="3275E457" w14:textId="77777777" w:rsidTr="00F671AD">
        <w:tc>
          <w:tcPr>
            <w:tcW w:w="1767" w:type="dxa"/>
          </w:tcPr>
          <w:p w14:paraId="2FC80825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h2</w:t>
            </w:r>
          </w:p>
        </w:tc>
        <w:tc>
          <w:tcPr>
            <w:tcW w:w="1778" w:type="dxa"/>
          </w:tcPr>
          <w:p w14:paraId="27ED48C9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550E1C96" w14:textId="75169F2E" w:rsidR="00C5149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196B90F8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4EA531D7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  <w:tr w:rsidR="00C51495" w:rsidRPr="00C51495" w14:paraId="2B56C934" w14:textId="77777777" w:rsidTr="00F671AD">
        <w:tc>
          <w:tcPr>
            <w:tcW w:w="1767" w:type="dxa"/>
          </w:tcPr>
          <w:p w14:paraId="6FC5B246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h3</w:t>
            </w:r>
          </w:p>
        </w:tc>
        <w:tc>
          <w:tcPr>
            <w:tcW w:w="1778" w:type="dxa"/>
          </w:tcPr>
          <w:p w14:paraId="0E550B03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6F943500" w14:textId="7FE5A9DC" w:rsidR="00C5149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23C222B5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69BA4E32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</w:tbl>
    <w:p w14:paraId="6110F3C1" w14:textId="59699504" w:rsidR="002E4A70" w:rsidRPr="00C51495" w:rsidRDefault="002E4A70" w:rsidP="002E4A70">
      <w:pPr>
        <w:pStyle w:val="Sinespaciado"/>
        <w:rPr>
          <w:rFonts w:eastAsiaTheme="minorEastAsia"/>
          <w:color w:val="000000" w:themeColor="text1"/>
        </w:rPr>
      </w:pPr>
    </w:p>
    <w:p w14:paraId="42869052" w14:textId="77777777" w:rsidR="002E4A70" w:rsidRPr="00C51495" w:rsidRDefault="002E4A70" w:rsidP="002E4A70">
      <w:pPr>
        <w:pStyle w:val="Sinespaciado"/>
        <w:rPr>
          <w:rFonts w:eastAsiaTheme="minorEastAsia"/>
          <w:color w:val="000000" w:themeColor="text1"/>
        </w:rPr>
      </w:pPr>
    </w:p>
    <w:p w14:paraId="2C55A460" w14:textId="62641FD5" w:rsidR="002E4A70" w:rsidRPr="00C51495" w:rsidRDefault="002E4A70" w:rsidP="002E4A70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TU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trabajadores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habilidad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h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a usar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 xml:space="preserve">t 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C51495" w:rsidRPr="00C51495" w14:paraId="0297AA59" w14:textId="77777777" w:rsidTr="00F671AD">
        <w:tc>
          <w:tcPr>
            <w:tcW w:w="1767" w:type="dxa"/>
          </w:tcPr>
          <w:p w14:paraId="43A54E2D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37B4ED70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3305BA67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7DCCDDA7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37604083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C51495" w:rsidRPr="00C51495" w14:paraId="131CC106" w14:textId="77777777" w:rsidTr="00F671AD">
        <w:tc>
          <w:tcPr>
            <w:tcW w:w="1767" w:type="dxa"/>
          </w:tcPr>
          <w:p w14:paraId="0F6EDA1F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h1</w:t>
            </w:r>
          </w:p>
        </w:tc>
        <w:tc>
          <w:tcPr>
            <w:tcW w:w="1778" w:type="dxa"/>
          </w:tcPr>
          <w:p w14:paraId="2AB29D2C" w14:textId="5BA433C6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</w:t>
            </w:r>
            <w:r w:rsidR="00F671AD">
              <w:rPr>
                <w:color w:val="000000" w:themeColor="text1"/>
              </w:rPr>
              <w:t>0</w:t>
            </w:r>
            <w:r w:rsidRPr="00C51495">
              <w:rPr>
                <w:color w:val="000000" w:themeColor="text1"/>
              </w:rPr>
              <w:t>00</w:t>
            </w:r>
          </w:p>
        </w:tc>
        <w:tc>
          <w:tcPr>
            <w:tcW w:w="1778" w:type="dxa"/>
          </w:tcPr>
          <w:p w14:paraId="21447D86" w14:textId="5402F10A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500</w:t>
            </w:r>
          </w:p>
        </w:tc>
        <w:tc>
          <w:tcPr>
            <w:tcW w:w="1778" w:type="dxa"/>
          </w:tcPr>
          <w:p w14:paraId="5B903DAB" w14:textId="06703ADD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500</w:t>
            </w:r>
          </w:p>
        </w:tc>
        <w:tc>
          <w:tcPr>
            <w:tcW w:w="1727" w:type="dxa"/>
          </w:tcPr>
          <w:p w14:paraId="479AA79B" w14:textId="4BE4D6C8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500</w:t>
            </w:r>
          </w:p>
        </w:tc>
      </w:tr>
      <w:tr w:rsidR="00C51495" w:rsidRPr="00C51495" w14:paraId="00B556E6" w14:textId="77777777" w:rsidTr="00F671AD">
        <w:tc>
          <w:tcPr>
            <w:tcW w:w="1767" w:type="dxa"/>
          </w:tcPr>
          <w:p w14:paraId="5125C33E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h2</w:t>
            </w:r>
          </w:p>
        </w:tc>
        <w:tc>
          <w:tcPr>
            <w:tcW w:w="1778" w:type="dxa"/>
          </w:tcPr>
          <w:p w14:paraId="30C006FA" w14:textId="08B07C68" w:rsidR="00C5149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C51495"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51D87C69" w14:textId="7DF4EDB6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50</w:t>
            </w:r>
          </w:p>
        </w:tc>
        <w:tc>
          <w:tcPr>
            <w:tcW w:w="1778" w:type="dxa"/>
          </w:tcPr>
          <w:p w14:paraId="7929AEF1" w14:textId="7C18591F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50</w:t>
            </w:r>
          </w:p>
        </w:tc>
        <w:tc>
          <w:tcPr>
            <w:tcW w:w="1727" w:type="dxa"/>
          </w:tcPr>
          <w:p w14:paraId="4F295BD8" w14:textId="6B5E0825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500</w:t>
            </w:r>
          </w:p>
        </w:tc>
      </w:tr>
      <w:tr w:rsidR="00C51495" w:rsidRPr="00C51495" w14:paraId="00FA3E1E" w14:textId="77777777" w:rsidTr="00F671AD">
        <w:tc>
          <w:tcPr>
            <w:tcW w:w="1767" w:type="dxa"/>
          </w:tcPr>
          <w:p w14:paraId="47D35879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h3</w:t>
            </w:r>
          </w:p>
        </w:tc>
        <w:tc>
          <w:tcPr>
            <w:tcW w:w="1778" w:type="dxa"/>
          </w:tcPr>
          <w:p w14:paraId="11F5E62A" w14:textId="73B443B6" w:rsidR="00C5149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C51495"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218B8DC9" w14:textId="31286E70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10</w:t>
            </w:r>
          </w:p>
        </w:tc>
        <w:tc>
          <w:tcPr>
            <w:tcW w:w="1778" w:type="dxa"/>
          </w:tcPr>
          <w:p w14:paraId="01CB182A" w14:textId="5F9A5C91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10</w:t>
            </w:r>
          </w:p>
        </w:tc>
        <w:tc>
          <w:tcPr>
            <w:tcW w:w="1727" w:type="dxa"/>
          </w:tcPr>
          <w:p w14:paraId="676AA2F3" w14:textId="440E4AE2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10</w:t>
            </w:r>
          </w:p>
        </w:tc>
      </w:tr>
    </w:tbl>
    <w:p w14:paraId="36261DB9" w14:textId="3F5B79C6" w:rsidR="002E4A70" w:rsidRPr="00C51495" w:rsidRDefault="002E4A70" w:rsidP="002E4A70">
      <w:pPr>
        <w:pStyle w:val="Sinespaciado"/>
        <w:rPr>
          <w:rFonts w:eastAsiaTheme="minorEastAsia"/>
          <w:color w:val="000000" w:themeColor="text1"/>
        </w:rPr>
      </w:pPr>
    </w:p>
    <w:p w14:paraId="335B6E8E" w14:textId="77777777" w:rsidR="002E4A70" w:rsidRPr="00C51495" w:rsidRDefault="002E4A70" w:rsidP="002E4A70">
      <w:pPr>
        <w:pStyle w:val="Sinespaciado"/>
        <w:rPr>
          <w:rFonts w:eastAsiaTheme="minorEastAsia"/>
          <w:color w:val="000000" w:themeColor="text1"/>
        </w:rPr>
      </w:pPr>
    </w:p>
    <w:p w14:paraId="6C8FBF2E" w14:textId="77777777" w:rsidR="002E4A70" w:rsidRPr="00C51495" w:rsidRDefault="002E4A70" w:rsidP="002E4A70">
      <w:pPr>
        <w:pStyle w:val="Sinespaciado"/>
        <w:rPr>
          <w:rFonts w:eastAsiaTheme="minorEastAsia"/>
          <w:color w:val="000000" w:themeColor="text1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lang w:val="es-MX"/>
            </w:rPr>
            <m:t>HE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s-MX"/>
                </w:rPr>
                <m:t>h,t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s-MX"/>
            </w:rPr>
            <m:t>Horas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extra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usar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de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trabajadores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de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habilidad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h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en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el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trimestre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t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C51495" w:rsidRPr="00C51495" w14:paraId="6A34AE55" w14:textId="77777777" w:rsidTr="00F671AD">
        <w:tc>
          <w:tcPr>
            <w:tcW w:w="1767" w:type="dxa"/>
          </w:tcPr>
          <w:p w14:paraId="54BC38C1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53DA2691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73067C70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5AE0C6E0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7C3A78AE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C51495" w:rsidRPr="00C51495" w14:paraId="6BB6ADDD" w14:textId="77777777" w:rsidTr="00F671AD">
        <w:tc>
          <w:tcPr>
            <w:tcW w:w="1767" w:type="dxa"/>
          </w:tcPr>
          <w:p w14:paraId="0210EE4A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h1</w:t>
            </w:r>
          </w:p>
        </w:tc>
        <w:tc>
          <w:tcPr>
            <w:tcW w:w="1778" w:type="dxa"/>
          </w:tcPr>
          <w:p w14:paraId="5E924693" w14:textId="1F370933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78" w:type="dxa"/>
          </w:tcPr>
          <w:p w14:paraId="2CAA705D" w14:textId="51815F5A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78" w:type="dxa"/>
          </w:tcPr>
          <w:p w14:paraId="21A56D0A" w14:textId="42942741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27" w:type="dxa"/>
          </w:tcPr>
          <w:p w14:paraId="6254D686" w14:textId="0C72959F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  <w:tr w:rsidR="00C51495" w:rsidRPr="00C51495" w14:paraId="61647403" w14:textId="77777777" w:rsidTr="00F671AD">
        <w:tc>
          <w:tcPr>
            <w:tcW w:w="1767" w:type="dxa"/>
          </w:tcPr>
          <w:p w14:paraId="5A38F9A9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h2</w:t>
            </w:r>
          </w:p>
        </w:tc>
        <w:tc>
          <w:tcPr>
            <w:tcW w:w="1778" w:type="dxa"/>
          </w:tcPr>
          <w:p w14:paraId="56CEA455" w14:textId="0F64509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78" w:type="dxa"/>
          </w:tcPr>
          <w:p w14:paraId="508325D9" w14:textId="089075B2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78" w:type="dxa"/>
          </w:tcPr>
          <w:p w14:paraId="524FCEEC" w14:textId="7AC63B3F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27" w:type="dxa"/>
          </w:tcPr>
          <w:p w14:paraId="5AC20C73" w14:textId="21DBE87C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  <w:tr w:rsidR="00C51495" w:rsidRPr="00C51495" w14:paraId="1CA0859F" w14:textId="77777777" w:rsidTr="00F671AD">
        <w:tc>
          <w:tcPr>
            <w:tcW w:w="1767" w:type="dxa"/>
          </w:tcPr>
          <w:p w14:paraId="65C387EE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h3</w:t>
            </w:r>
          </w:p>
        </w:tc>
        <w:tc>
          <w:tcPr>
            <w:tcW w:w="1778" w:type="dxa"/>
          </w:tcPr>
          <w:p w14:paraId="1942A46F" w14:textId="5C0A0C01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78" w:type="dxa"/>
          </w:tcPr>
          <w:p w14:paraId="2CAAEA2D" w14:textId="01CBEEB4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78" w:type="dxa"/>
          </w:tcPr>
          <w:p w14:paraId="33E68E80" w14:textId="6319512B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27" w:type="dxa"/>
          </w:tcPr>
          <w:p w14:paraId="2EF58949" w14:textId="22E2AD8F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</w:tbl>
    <w:p w14:paraId="5E5CB09F" w14:textId="77777777" w:rsidR="002E4A70" w:rsidRPr="00C51495" w:rsidRDefault="002E4A70" w:rsidP="002E4A70">
      <w:pPr>
        <w:rPr>
          <w:color w:val="000000" w:themeColor="text1"/>
          <w:lang w:val="es-MX"/>
        </w:rPr>
      </w:pPr>
    </w:p>
    <w:p w14:paraId="48AD857B" w14:textId="7D04EC6C" w:rsidR="00F671AD" w:rsidRPr="00C51495" w:rsidRDefault="00F671AD" w:rsidP="00F671AD">
      <w:pPr>
        <w:pStyle w:val="Sinespaciado"/>
        <w:rPr>
          <w:lang w:val="es-MX"/>
        </w:rPr>
      </w:pPr>
      <w:r w:rsidRPr="00C51495">
        <w:rPr>
          <w:lang w:val="es-MX"/>
        </w:rPr>
        <w:t xml:space="preserve">COSTO TOTAL = </w:t>
      </w:r>
      <w:r w:rsidR="00271ED1">
        <w:rPr>
          <w:lang w:val="es-MX"/>
        </w:rPr>
        <w:t>9.773.556.000</w:t>
      </w:r>
      <w:r>
        <w:rPr>
          <w:lang w:val="es-MX"/>
        </w:rPr>
        <w:t>$</w:t>
      </w:r>
    </w:p>
    <w:p w14:paraId="43E6A0DE" w14:textId="5426A504" w:rsidR="00F671AD" w:rsidRDefault="00F671AD" w:rsidP="00F671AD">
      <w:pPr>
        <w:pStyle w:val="Sinespaciado"/>
        <w:rPr>
          <w:lang w:val="es-MX"/>
        </w:rPr>
      </w:pPr>
      <w:r>
        <w:rPr>
          <w:lang w:val="es-MX"/>
        </w:rPr>
        <w:t>PUNTAJE DE PROVEEDORES =</w:t>
      </w:r>
      <w:r w:rsidR="00271ED1">
        <w:rPr>
          <w:lang w:val="es-MX"/>
        </w:rPr>
        <w:t>1.020.223</w:t>
      </w:r>
      <w:r>
        <w:rPr>
          <w:lang w:val="es-MX"/>
        </w:rPr>
        <w:t xml:space="preserve"> puntos</w:t>
      </w:r>
    </w:p>
    <w:p w14:paraId="01B62EAF" w14:textId="0457F281" w:rsidR="00F671AD" w:rsidRPr="00C51495" w:rsidRDefault="00F671AD" w:rsidP="00F671AD">
      <w:pPr>
        <w:pStyle w:val="Sinespaciado"/>
        <w:rPr>
          <w:lang w:val="es-MX"/>
        </w:rPr>
      </w:pPr>
      <w:r>
        <w:rPr>
          <w:lang w:val="es-MX"/>
        </w:rPr>
        <w:t>EMISION HUELLADE CARBONO =</w:t>
      </w:r>
      <w:r w:rsidR="00271ED1">
        <w:rPr>
          <w:lang w:val="es-MX"/>
        </w:rPr>
        <w:t xml:space="preserve">1.850.751 </w:t>
      </w:r>
      <w:r>
        <w:rPr>
          <w:lang w:val="es-MX"/>
        </w:rPr>
        <w:t>Kg</w:t>
      </w:r>
    </w:p>
    <w:p w14:paraId="464F9D4C" w14:textId="77777777" w:rsidR="0040774E" w:rsidRPr="00C51495" w:rsidRDefault="0040774E" w:rsidP="0040774E">
      <w:pPr>
        <w:pStyle w:val="Sinespaciado"/>
        <w:rPr>
          <w:lang w:val="es-MX"/>
        </w:rPr>
      </w:pPr>
    </w:p>
    <w:p w14:paraId="1A90FE6B" w14:textId="3DED55CC" w:rsidR="00C51495" w:rsidRDefault="00BC7C54" w:rsidP="0040774E">
      <w:pPr>
        <w:rPr>
          <w:color w:val="000000" w:themeColor="text1"/>
          <w:lang w:val="es-MX"/>
        </w:rPr>
      </w:pPr>
      <w:r>
        <w:rPr>
          <w:noProof/>
          <w:lang w:val="en-US"/>
        </w:rPr>
        <w:lastRenderedPageBreak/>
        <w:drawing>
          <wp:inline distT="0" distB="0" distL="0" distR="0" wp14:anchorId="3E6C6CB3" wp14:editId="3CD12635">
            <wp:extent cx="5612130" cy="53924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5015497" wp14:editId="104FB5BA">
            <wp:extent cx="5612130" cy="39706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 w:rsidR="00C51495">
        <w:rPr>
          <w:color w:val="000000" w:themeColor="text1"/>
          <w:lang w:val="es-MX"/>
        </w:rPr>
        <w:br w:type="page"/>
      </w:r>
    </w:p>
    <w:p w14:paraId="477D0259" w14:textId="793EF37C" w:rsidR="00C51495" w:rsidRPr="00C51495" w:rsidRDefault="00C51495" w:rsidP="00C51495">
      <w:pPr>
        <w:jc w:val="center"/>
        <w:rPr>
          <w:b/>
          <w:color w:val="000000" w:themeColor="text1"/>
          <w:sz w:val="32"/>
          <w:lang w:val="es-MX"/>
        </w:rPr>
      </w:pPr>
      <w:r w:rsidRPr="00C51495">
        <w:rPr>
          <w:b/>
          <w:color w:val="000000" w:themeColor="text1"/>
          <w:sz w:val="32"/>
          <w:lang w:val="es-MX"/>
        </w:rPr>
        <w:lastRenderedPageBreak/>
        <w:t xml:space="preserve">SOLUCIÓN: </w:t>
      </w:r>
      <w:r>
        <w:rPr>
          <w:b/>
          <w:color w:val="000000" w:themeColor="text1"/>
          <w:sz w:val="32"/>
          <w:lang w:val="es-MX"/>
        </w:rPr>
        <w:t>MAXIMIZAR PUNTAJE DE COMPRAS</w:t>
      </w:r>
    </w:p>
    <w:p w14:paraId="21CFE202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X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>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producto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i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producida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3F1E19C1" w14:textId="77777777" w:rsidR="00C51495" w:rsidRPr="00C51495" w:rsidRDefault="00C51495" w:rsidP="00C51495">
      <w:pPr>
        <w:pStyle w:val="Sinespaciado"/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C51495" w:rsidRPr="00C51495" w14:paraId="14CDD494" w14:textId="77777777" w:rsidTr="00F671AD">
        <w:tc>
          <w:tcPr>
            <w:tcW w:w="1767" w:type="dxa"/>
          </w:tcPr>
          <w:p w14:paraId="00CECF58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18F5085C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0B4E7D67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5D2D9E70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3A2411DB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C51495" w:rsidRPr="00C51495" w14:paraId="239BC268" w14:textId="77777777" w:rsidTr="00F671AD">
        <w:tc>
          <w:tcPr>
            <w:tcW w:w="1767" w:type="dxa"/>
          </w:tcPr>
          <w:p w14:paraId="3760F953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i1</w:t>
            </w:r>
          </w:p>
        </w:tc>
        <w:tc>
          <w:tcPr>
            <w:tcW w:w="1778" w:type="dxa"/>
          </w:tcPr>
          <w:p w14:paraId="1E49AA8A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15.487.380</w:t>
            </w:r>
          </w:p>
        </w:tc>
        <w:tc>
          <w:tcPr>
            <w:tcW w:w="1778" w:type="dxa"/>
          </w:tcPr>
          <w:p w14:paraId="0B202B41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20.343.160</w:t>
            </w:r>
          </w:p>
        </w:tc>
        <w:tc>
          <w:tcPr>
            <w:tcW w:w="1778" w:type="dxa"/>
          </w:tcPr>
          <w:p w14:paraId="6C281C26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23.606.360</w:t>
            </w:r>
          </w:p>
        </w:tc>
        <w:tc>
          <w:tcPr>
            <w:tcW w:w="1727" w:type="dxa"/>
          </w:tcPr>
          <w:p w14:paraId="59CCDF34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  <w:tr w:rsidR="00C51495" w:rsidRPr="00C51495" w14:paraId="6F50907E" w14:textId="77777777" w:rsidTr="00F671AD">
        <w:tc>
          <w:tcPr>
            <w:tcW w:w="1767" w:type="dxa"/>
          </w:tcPr>
          <w:p w14:paraId="297DD491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i2</w:t>
            </w:r>
          </w:p>
        </w:tc>
        <w:tc>
          <w:tcPr>
            <w:tcW w:w="1778" w:type="dxa"/>
          </w:tcPr>
          <w:p w14:paraId="5B508EC6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112.047.800</w:t>
            </w:r>
          </w:p>
        </w:tc>
        <w:tc>
          <w:tcPr>
            <w:tcW w:w="1778" w:type="dxa"/>
          </w:tcPr>
          <w:p w14:paraId="3C822270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10.196.070</w:t>
            </w:r>
          </w:p>
        </w:tc>
        <w:tc>
          <w:tcPr>
            <w:tcW w:w="1778" w:type="dxa"/>
          </w:tcPr>
          <w:p w14:paraId="676FFABA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13.730.100</w:t>
            </w:r>
          </w:p>
        </w:tc>
        <w:tc>
          <w:tcPr>
            <w:tcW w:w="1727" w:type="dxa"/>
          </w:tcPr>
          <w:p w14:paraId="4DF29BD1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  <w:tr w:rsidR="00C51495" w:rsidRPr="00C51495" w14:paraId="2A22854A" w14:textId="77777777" w:rsidTr="00F671AD">
        <w:tc>
          <w:tcPr>
            <w:tcW w:w="1767" w:type="dxa"/>
          </w:tcPr>
          <w:p w14:paraId="00C41D60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i3</w:t>
            </w:r>
          </w:p>
        </w:tc>
        <w:tc>
          <w:tcPr>
            <w:tcW w:w="1778" w:type="dxa"/>
          </w:tcPr>
          <w:p w14:paraId="7EA7990E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2.464.858</w:t>
            </w:r>
          </w:p>
        </w:tc>
        <w:tc>
          <w:tcPr>
            <w:tcW w:w="1778" w:type="dxa"/>
          </w:tcPr>
          <w:p w14:paraId="7EA79C3A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3.310.771</w:t>
            </w:r>
          </w:p>
        </w:tc>
        <w:tc>
          <w:tcPr>
            <w:tcW w:w="1778" w:type="dxa"/>
          </w:tcPr>
          <w:p w14:paraId="7F216942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3.3200.635</w:t>
            </w:r>
          </w:p>
        </w:tc>
        <w:tc>
          <w:tcPr>
            <w:tcW w:w="1727" w:type="dxa"/>
          </w:tcPr>
          <w:p w14:paraId="3FD0037C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</w:tbl>
    <w:p w14:paraId="0960282D" w14:textId="77777777" w:rsidR="00C51495" w:rsidRPr="00C51495" w:rsidRDefault="00C51495" w:rsidP="00C51495">
      <w:pPr>
        <w:pStyle w:val="Sinespaciado"/>
        <w:rPr>
          <w:color w:val="000000" w:themeColor="text1"/>
        </w:rPr>
      </w:pPr>
    </w:p>
    <w:p w14:paraId="48F1F3FB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IX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inventario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i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</m:t>
          </m:r>
          <m:r>
            <w:rPr>
              <w:rFonts w:ascii="Cambria Math" w:hAnsi="Cambria Math"/>
              <w:color w:val="000000" w:themeColor="text1"/>
            </w:rPr>
            <m:t>al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final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C51495" w:rsidRPr="00C51495" w14:paraId="54BC51CD" w14:textId="77777777" w:rsidTr="00F671AD">
        <w:tc>
          <w:tcPr>
            <w:tcW w:w="1767" w:type="dxa"/>
          </w:tcPr>
          <w:p w14:paraId="0529AF6A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2B3B3712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19BC84E8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70438A2D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6A18CEA4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C51495" w:rsidRPr="00C51495" w14:paraId="0323AB5B" w14:textId="77777777" w:rsidTr="00F671AD">
        <w:tc>
          <w:tcPr>
            <w:tcW w:w="1767" w:type="dxa"/>
          </w:tcPr>
          <w:p w14:paraId="579B18B6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i1</w:t>
            </w:r>
          </w:p>
        </w:tc>
        <w:tc>
          <w:tcPr>
            <w:tcW w:w="1778" w:type="dxa"/>
          </w:tcPr>
          <w:p w14:paraId="740FE5E4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400.000</w:t>
            </w:r>
          </w:p>
        </w:tc>
        <w:tc>
          <w:tcPr>
            <w:tcW w:w="1778" w:type="dxa"/>
          </w:tcPr>
          <w:p w14:paraId="20F34BA0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400.000</w:t>
            </w:r>
          </w:p>
        </w:tc>
        <w:tc>
          <w:tcPr>
            <w:tcW w:w="1778" w:type="dxa"/>
          </w:tcPr>
          <w:p w14:paraId="30A8ECE7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5B952119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  <w:tr w:rsidR="00C51495" w:rsidRPr="00C51495" w14:paraId="53A754FB" w14:textId="77777777" w:rsidTr="00F671AD">
        <w:tc>
          <w:tcPr>
            <w:tcW w:w="1767" w:type="dxa"/>
          </w:tcPr>
          <w:p w14:paraId="0A716B6C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i2</w:t>
            </w:r>
          </w:p>
        </w:tc>
        <w:tc>
          <w:tcPr>
            <w:tcW w:w="1778" w:type="dxa"/>
          </w:tcPr>
          <w:p w14:paraId="3C32CBE7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150.000</w:t>
            </w:r>
          </w:p>
        </w:tc>
        <w:tc>
          <w:tcPr>
            <w:tcW w:w="1778" w:type="dxa"/>
          </w:tcPr>
          <w:p w14:paraId="03C53A33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123.31</w:t>
            </w:r>
          </w:p>
        </w:tc>
        <w:tc>
          <w:tcPr>
            <w:tcW w:w="1778" w:type="dxa"/>
          </w:tcPr>
          <w:p w14:paraId="40566030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4CB4EAFA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150.000</w:t>
            </w:r>
          </w:p>
        </w:tc>
      </w:tr>
      <w:tr w:rsidR="00C51495" w:rsidRPr="00C51495" w14:paraId="4FA3AF89" w14:textId="77777777" w:rsidTr="00F671AD">
        <w:tc>
          <w:tcPr>
            <w:tcW w:w="1767" w:type="dxa"/>
          </w:tcPr>
          <w:p w14:paraId="55740B0E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i3</w:t>
            </w:r>
          </w:p>
        </w:tc>
        <w:tc>
          <w:tcPr>
            <w:tcW w:w="1778" w:type="dxa"/>
          </w:tcPr>
          <w:p w14:paraId="5FD90B2D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 xml:space="preserve">  50.000</w:t>
            </w:r>
          </w:p>
        </w:tc>
        <w:tc>
          <w:tcPr>
            <w:tcW w:w="1778" w:type="dxa"/>
          </w:tcPr>
          <w:p w14:paraId="248E9730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0D4ADE1D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0C37B191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</w:tbl>
    <w:p w14:paraId="55920CE2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</w:rPr>
      </w:pPr>
    </w:p>
    <w:p w14:paraId="5F052C71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</w:rPr>
      </w:pPr>
    </w:p>
    <w:p w14:paraId="6486CBEE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B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faltantes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backorder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producto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i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C51495" w:rsidRPr="00C51495" w14:paraId="29081108" w14:textId="77777777" w:rsidTr="00F671AD">
        <w:tc>
          <w:tcPr>
            <w:tcW w:w="1767" w:type="dxa"/>
          </w:tcPr>
          <w:p w14:paraId="224A6458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1AF8599D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4492A71D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4921DD86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333C3D4A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C51495" w:rsidRPr="00C51495" w14:paraId="4639C965" w14:textId="77777777" w:rsidTr="00F671AD">
        <w:tc>
          <w:tcPr>
            <w:tcW w:w="1767" w:type="dxa"/>
          </w:tcPr>
          <w:p w14:paraId="35822EE2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i1</w:t>
            </w:r>
          </w:p>
        </w:tc>
        <w:tc>
          <w:tcPr>
            <w:tcW w:w="1778" w:type="dxa"/>
          </w:tcPr>
          <w:p w14:paraId="5E4D58CF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5854ECB1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4D0926EE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73275020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  <w:tr w:rsidR="00C51495" w:rsidRPr="00C51495" w14:paraId="31AF5CDC" w14:textId="77777777" w:rsidTr="00F671AD">
        <w:tc>
          <w:tcPr>
            <w:tcW w:w="1767" w:type="dxa"/>
          </w:tcPr>
          <w:p w14:paraId="31F00594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i2</w:t>
            </w:r>
          </w:p>
        </w:tc>
        <w:tc>
          <w:tcPr>
            <w:tcW w:w="1778" w:type="dxa"/>
          </w:tcPr>
          <w:p w14:paraId="6012C918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104.187.900</w:t>
            </w:r>
          </w:p>
        </w:tc>
        <w:tc>
          <w:tcPr>
            <w:tcW w:w="1778" w:type="dxa"/>
          </w:tcPr>
          <w:p w14:paraId="4BB97EC0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26406E35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10D0B4A8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  <w:tr w:rsidR="00C51495" w:rsidRPr="00C51495" w14:paraId="5E7C4B23" w14:textId="77777777" w:rsidTr="00F671AD">
        <w:tc>
          <w:tcPr>
            <w:tcW w:w="1767" w:type="dxa"/>
          </w:tcPr>
          <w:p w14:paraId="2F8A36DE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i3</w:t>
            </w:r>
          </w:p>
        </w:tc>
        <w:tc>
          <w:tcPr>
            <w:tcW w:w="1778" w:type="dxa"/>
          </w:tcPr>
          <w:p w14:paraId="6467BF68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7B26F409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10.764</w:t>
            </w:r>
          </w:p>
        </w:tc>
        <w:tc>
          <w:tcPr>
            <w:tcW w:w="1778" w:type="dxa"/>
          </w:tcPr>
          <w:p w14:paraId="206CF5C2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2.036.530</w:t>
            </w:r>
          </w:p>
        </w:tc>
        <w:tc>
          <w:tcPr>
            <w:tcW w:w="1727" w:type="dxa"/>
          </w:tcPr>
          <w:p w14:paraId="0F1CC9F4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</w:tbl>
    <w:p w14:paraId="615B7214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</w:rPr>
      </w:pPr>
    </w:p>
    <w:p w14:paraId="0C34467B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</w:rPr>
      </w:pPr>
    </w:p>
    <w:p w14:paraId="4C808EA9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lang w:val="es-MX"/>
            </w:rPr>
            <m:t>SX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s-MX"/>
                </w:rPr>
                <m:t>i,t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s-MX"/>
            </w:rPr>
            <m:t>Cantidad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de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producto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subcontratar en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el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trimestre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t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C51495" w:rsidRPr="00C51495" w14:paraId="107CB95E" w14:textId="77777777" w:rsidTr="00F671AD">
        <w:tc>
          <w:tcPr>
            <w:tcW w:w="1767" w:type="dxa"/>
          </w:tcPr>
          <w:p w14:paraId="7AEDC926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0F4ABC41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4124D06C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3C5C8BA9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4566B6B9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C51495" w:rsidRPr="00C51495" w14:paraId="6F5EAD52" w14:textId="77777777" w:rsidTr="00F671AD">
        <w:tc>
          <w:tcPr>
            <w:tcW w:w="1767" w:type="dxa"/>
          </w:tcPr>
          <w:p w14:paraId="1BDFFCAE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i1</w:t>
            </w:r>
          </w:p>
        </w:tc>
        <w:tc>
          <w:tcPr>
            <w:tcW w:w="1778" w:type="dxa"/>
          </w:tcPr>
          <w:p w14:paraId="7AED5528" w14:textId="1A86C96F" w:rsidR="00C5149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7DE8D757" w14:textId="0293F8C2" w:rsidR="00C5149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689A0F87" w14:textId="01BAECDE" w:rsidR="00C5149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79528FAC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13.854.770</w:t>
            </w:r>
          </w:p>
        </w:tc>
      </w:tr>
      <w:tr w:rsidR="00C51495" w:rsidRPr="00C51495" w14:paraId="7E6FAE20" w14:textId="77777777" w:rsidTr="00F671AD">
        <w:tc>
          <w:tcPr>
            <w:tcW w:w="1767" w:type="dxa"/>
          </w:tcPr>
          <w:p w14:paraId="1E2C1C1A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i2</w:t>
            </w:r>
          </w:p>
        </w:tc>
        <w:tc>
          <w:tcPr>
            <w:tcW w:w="1778" w:type="dxa"/>
          </w:tcPr>
          <w:p w14:paraId="1D3EC7EC" w14:textId="3FEA7793" w:rsidR="00C5149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0C885E3D" w14:textId="12207778" w:rsidR="00C5149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6693F1CC" w14:textId="7B1DB193" w:rsidR="00C5149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54AFFC52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7.704.910</w:t>
            </w:r>
          </w:p>
        </w:tc>
      </w:tr>
      <w:tr w:rsidR="00C51495" w:rsidRPr="00C51495" w14:paraId="3DB5AA9E" w14:textId="77777777" w:rsidTr="00F671AD">
        <w:tc>
          <w:tcPr>
            <w:tcW w:w="1767" w:type="dxa"/>
          </w:tcPr>
          <w:p w14:paraId="1D7807C0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i3</w:t>
            </w:r>
          </w:p>
        </w:tc>
        <w:tc>
          <w:tcPr>
            <w:tcW w:w="1778" w:type="dxa"/>
          </w:tcPr>
          <w:p w14:paraId="20CE099F" w14:textId="20FA0A7C" w:rsidR="00C5149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1B53ED6F" w14:textId="337106D9" w:rsidR="00C5149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7DC8788A" w14:textId="3D325CB1" w:rsidR="00C5149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0EC52F56" w14:textId="501AD415" w:rsidR="00C51495" w:rsidRPr="00C51495" w:rsidRDefault="00F671AD" w:rsidP="00F671AD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7D5F47F6" w14:textId="77777777" w:rsidR="00C51495" w:rsidRPr="00C51495" w:rsidRDefault="00C51495" w:rsidP="00C51495">
      <w:pPr>
        <w:pStyle w:val="Sinespaciado"/>
        <w:rPr>
          <w:color w:val="000000" w:themeColor="text1"/>
        </w:rPr>
      </w:pPr>
    </w:p>
    <w:p w14:paraId="4B589D08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M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materia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prima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k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comprada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al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proveedor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p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C51495" w:rsidRPr="00C51495" w14:paraId="3A36C9A0" w14:textId="77777777" w:rsidTr="00F671AD">
        <w:tc>
          <w:tcPr>
            <w:tcW w:w="1767" w:type="dxa"/>
          </w:tcPr>
          <w:p w14:paraId="218D0EB4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PROVEEDOR p6</w:t>
            </w:r>
          </w:p>
        </w:tc>
        <w:tc>
          <w:tcPr>
            <w:tcW w:w="1778" w:type="dxa"/>
          </w:tcPr>
          <w:p w14:paraId="3B79DE37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4D4EC11E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61536D45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5893D3F2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C51495" w:rsidRPr="00C51495" w14:paraId="1F92D936" w14:textId="77777777" w:rsidTr="00F671AD">
        <w:tc>
          <w:tcPr>
            <w:tcW w:w="1767" w:type="dxa"/>
          </w:tcPr>
          <w:p w14:paraId="62E1C961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k1</w:t>
            </w:r>
          </w:p>
        </w:tc>
        <w:tc>
          <w:tcPr>
            <w:tcW w:w="1778" w:type="dxa"/>
          </w:tcPr>
          <w:p w14:paraId="0AF7684E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25.780.000</w:t>
            </w:r>
          </w:p>
        </w:tc>
        <w:tc>
          <w:tcPr>
            <w:tcW w:w="1778" w:type="dxa"/>
          </w:tcPr>
          <w:p w14:paraId="5069388C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6.770.000</w:t>
            </w:r>
          </w:p>
        </w:tc>
        <w:tc>
          <w:tcPr>
            <w:tcW w:w="1778" w:type="dxa"/>
          </w:tcPr>
          <w:p w14:paraId="6FAB463F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5.660.000</w:t>
            </w:r>
          </w:p>
        </w:tc>
        <w:tc>
          <w:tcPr>
            <w:tcW w:w="1727" w:type="dxa"/>
          </w:tcPr>
          <w:p w14:paraId="18B2D49A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300.000</w:t>
            </w:r>
          </w:p>
        </w:tc>
      </w:tr>
      <w:tr w:rsidR="00C51495" w:rsidRPr="00C51495" w14:paraId="3C76C25D" w14:textId="77777777" w:rsidTr="00F671AD">
        <w:tc>
          <w:tcPr>
            <w:tcW w:w="1767" w:type="dxa"/>
          </w:tcPr>
          <w:p w14:paraId="5FA3A81C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k2</w:t>
            </w:r>
          </w:p>
        </w:tc>
        <w:tc>
          <w:tcPr>
            <w:tcW w:w="1778" w:type="dxa"/>
          </w:tcPr>
          <w:p w14:paraId="24751C8E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1.948.139</w:t>
            </w:r>
          </w:p>
        </w:tc>
        <w:tc>
          <w:tcPr>
            <w:tcW w:w="1778" w:type="dxa"/>
          </w:tcPr>
          <w:p w14:paraId="3BD53A05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507.411</w:t>
            </w:r>
          </w:p>
        </w:tc>
        <w:tc>
          <w:tcPr>
            <w:tcW w:w="1778" w:type="dxa"/>
          </w:tcPr>
          <w:p w14:paraId="7E1FA1C3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424.500</w:t>
            </w:r>
          </w:p>
        </w:tc>
        <w:tc>
          <w:tcPr>
            <w:tcW w:w="1727" w:type="dxa"/>
          </w:tcPr>
          <w:p w14:paraId="1E8DAEC7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3.000</w:t>
            </w:r>
          </w:p>
        </w:tc>
      </w:tr>
      <w:tr w:rsidR="00C51495" w:rsidRPr="00C51495" w14:paraId="64767C13" w14:textId="77777777" w:rsidTr="00F671AD">
        <w:tc>
          <w:tcPr>
            <w:tcW w:w="1767" w:type="dxa"/>
          </w:tcPr>
          <w:p w14:paraId="330B3ADC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k3</w:t>
            </w:r>
          </w:p>
        </w:tc>
        <w:tc>
          <w:tcPr>
            <w:tcW w:w="1778" w:type="dxa"/>
          </w:tcPr>
          <w:p w14:paraId="50DDD1ED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1.025.001</w:t>
            </w:r>
          </w:p>
        </w:tc>
        <w:tc>
          <w:tcPr>
            <w:tcW w:w="1778" w:type="dxa"/>
          </w:tcPr>
          <w:p w14:paraId="68CB604A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270.809</w:t>
            </w:r>
          </w:p>
        </w:tc>
        <w:tc>
          <w:tcPr>
            <w:tcW w:w="1778" w:type="dxa"/>
          </w:tcPr>
          <w:p w14:paraId="5D39E600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226.390</w:t>
            </w:r>
          </w:p>
        </w:tc>
        <w:tc>
          <w:tcPr>
            <w:tcW w:w="1727" w:type="dxa"/>
          </w:tcPr>
          <w:p w14:paraId="11397627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180.000</w:t>
            </w:r>
          </w:p>
        </w:tc>
      </w:tr>
      <w:tr w:rsidR="00C51495" w:rsidRPr="00C51495" w14:paraId="55E30F5B" w14:textId="77777777" w:rsidTr="00F671AD">
        <w:tc>
          <w:tcPr>
            <w:tcW w:w="1767" w:type="dxa"/>
          </w:tcPr>
          <w:p w14:paraId="3082D0CD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k4</w:t>
            </w:r>
          </w:p>
        </w:tc>
        <w:tc>
          <w:tcPr>
            <w:tcW w:w="1778" w:type="dxa"/>
          </w:tcPr>
          <w:p w14:paraId="25911188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7.600</w:t>
            </w:r>
          </w:p>
        </w:tc>
        <w:tc>
          <w:tcPr>
            <w:tcW w:w="1778" w:type="dxa"/>
          </w:tcPr>
          <w:p w14:paraId="495A45B4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2.032</w:t>
            </w:r>
          </w:p>
        </w:tc>
        <w:tc>
          <w:tcPr>
            <w:tcW w:w="1778" w:type="dxa"/>
          </w:tcPr>
          <w:p w14:paraId="2730E62E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1.700</w:t>
            </w:r>
          </w:p>
        </w:tc>
        <w:tc>
          <w:tcPr>
            <w:tcW w:w="1727" w:type="dxa"/>
          </w:tcPr>
          <w:p w14:paraId="19FB39BF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297</w:t>
            </w:r>
          </w:p>
        </w:tc>
      </w:tr>
      <w:tr w:rsidR="00C51495" w:rsidRPr="00C51495" w14:paraId="09BF7FB7" w14:textId="77777777" w:rsidTr="00F671AD">
        <w:tc>
          <w:tcPr>
            <w:tcW w:w="1767" w:type="dxa"/>
          </w:tcPr>
          <w:p w14:paraId="02D0EE07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k5</w:t>
            </w:r>
          </w:p>
        </w:tc>
        <w:tc>
          <w:tcPr>
            <w:tcW w:w="1778" w:type="dxa"/>
          </w:tcPr>
          <w:p w14:paraId="24483F76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6.499.750</w:t>
            </w:r>
          </w:p>
        </w:tc>
        <w:tc>
          <w:tcPr>
            <w:tcW w:w="1778" w:type="dxa"/>
          </w:tcPr>
          <w:p w14:paraId="02B75F33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1.692.500</w:t>
            </w:r>
          </w:p>
        </w:tc>
        <w:tc>
          <w:tcPr>
            <w:tcW w:w="1778" w:type="dxa"/>
          </w:tcPr>
          <w:p w14:paraId="4FCBDD07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1.415.000</w:t>
            </w:r>
          </w:p>
        </w:tc>
        <w:tc>
          <w:tcPr>
            <w:tcW w:w="1727" w:type="dxa"/>
          </w:tcPr>
          <w:p w14:paraId="5AEB238B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350</w:t>
            </w:r>
          </w:p>
        </w:tc>
      </w:tr>
    </w:tbl>
    <w:p w14:paraId="12933865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  <w:lang w:val="es-MX"/>
        </w:rPr>
      </w:pPr>
    </w:p>
    <w:p w14:paraId="34E734E9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  <w:lang w:val="es-MX"/>
        </w:rPr>
      </w:pPr>
    </w:p>
    <w:p w14:paraId="24E5ADA8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IM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inventario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materia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prima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k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al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final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C51495" w:rsidRPr="00C51495" w14:paraId="64290703" w14:textId="77777777" w:rsidTr="00F671AD">
        <w:tc>
          <w:tcPr>
            <w:tcW w:w="1767" w:type="dxa"/>
          </w:tcPr>
          <w:p w14:paraId="1A43C5CC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3507ECB1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0C100404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5D76CC64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318C0859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C51495" w:rsidRPr="00C51495" w14:paraId="5CCC00E9" w14:textId="77777777" w:rsidTr="00F671AD">
        <w:tc>
          <w:tcPr>
            <w:tcW w:w="1767" w:type="dxa"/>
          </w:tcPr>
          <w:p w14:paraId="14FEDF46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k1</w:t>
            </w:r>
          </w:p>
        </w:tc>
        <w:tc>
          <w:tcPr>
            <w:tcW w:w="1778" w:type="dxa"/>
          </w:tcPr>
          <w:p w14:paraId="10C84A76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6EDD5606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3C3A171F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1B95CC51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300.000</w:t>
            </w:r>
          </w:p>
        </w:tc>
      </w:tr>
      <w:tr w:rsidR="00C51495" w:rsidRPr="00C51495" w14:paraId="1F4A8D6E" w14:textId="77777777" w:rsidTr="00F671AD">
        <w:tc>
          <w:tcPr>
            <w:tcW w:w="1767" w:type="dxa"/>
          </w:tcPr>
          <w:p w14:paraId="194BE169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k2</w:t>
            </w:r>
          </w:p>
        </w:tc>
        <w:tc>
          <w:tcPr>
            <w:tcW w:w="1778" w:type="dxa"/>
          </w:tcPr>
          <w:p w14:paraId="0F1328CD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339</w:t>
            </w:r>
          </w:p>
        </w:tc>
        <w:tc>
          <w:tcPr>
            <w:tcW w:w="1778" w:type="dxa"/>
          </w:tcPr>
          <w:p w14:paraId="6D110807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416DE04A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2F425884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3.000</w:t>
            </w:r>
          </w:p>
        </w:tc>
      </w:tr>
      <w:tr w:rsidR="00C51495" w:rsidRPr="00C51495" w14:paraId="2D282396" w14:textId="77777777" w:rsidTr="00F671AD">
        <w:tc>
          <w:tcPr>
            <w:tcW w:w="1767" w:type="dxa"/>
          </w:tcPr>
          <w:p w14:paraId="0A2087C3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k3</w:t>
            </w:r>
          </w:p>
        </w:tc>
        <w:tc>
          <w:tcPr>
            <w:tcW w:w="1778" w:type="dxa"/>
          </w:tcPr>
          <w:p w14:paraId="1D04EC4E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1.000</w:t>
            </w:r>
          </w:p>
        </w:tc>
        <w:tc>
          <w:tcPr>
            <w:tcW w:w="1778" w:type="dxa"/>
          </w:tcPr>
          <w:p w14:paraId="60EA231B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10.000</w:t>
            </w:r>
          </w:p>
        </w:tc>
        <w:tc>
          <w:tcPr>
            <w:tcW w:w="1778" w:type="dxa"/>
          </w:tcPr>
          <w:p w14:paraId="1151BA8C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076E4A61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180.000</w:t>
            </w:r>
          </w:p>
        </w:tc>
      </w:tr>
      <w:tr w:rsidR="00C51495" w:rsidRPr="00C51495" w14:paraId="3DA32290" w14:textId="77777777" w:rsidTr="00F671AD">
        <w:tc>
          <w:tcPr>
            <w:tcW w:w="1767" w:type="dxa"/>
          </w:tcPr>
          <w:p w14:paraId="77E9FBBE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k4</w:t>
            </w:r>
          </w:p>
        </w:tc>
        <w:tc>
          <w:tcPr>
            <w:tcW w:w="1778" w:type="dxa"/>
          </w:tcPr>
          <w:p w14:paraId="666BA873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4B2A2A81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2BAD71D4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37F49920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300</w:t>
            </w:r>
          </w:p>
        </w:tc>
      </w:tr>
      <w:tr w:rsidR="00C51495" w:rsidRPr="00C51495" w14:paraId="253BFC99" w14:textId="77777777" w:rsidTr="00F671AD">
        <w:tc>
          <w:tcPr>
            <w:tcW w:w="1767" w:type="dxa"/>
          </w:tcPr>
          <w:p w14:paraId="3671C228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k5</w:t>
            </w:r>
          </w:p>
        </w:tc>
        <w:tc>
          <w:tcPr>
            <w:tcW w:w="1778" w:type="dxa"/>
          </w:tcPr>
          <w:p w14:paraId="45325C30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3807673E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0F108C25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08DD1A06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350</w:t>
            </w:r>
          </w:p>
        </w:tc>
      </w:tr>
    </w:tbl>
    <w:p w14:paraId="095637B4" w14:textId="77777777" w:rsidR="00C51495" w:rsidRPr="00C51495" w:rsidRDefault="00C51495" w:rsidP="00C51495">
      <w:pPr>
        <w:pStyle w:val="Sinespaciado"/>
        <w:rPr>
          <w:color w:val="000000" w:themeColor="text1"/>
        </w:rPr>
      </w:pPr>
    </w:p>
    <w:p w14:paraId="4BA397C2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</w:rPr>
      </w:pPr>
    </w:p>
    <w:p w14:paraId="5E01BD20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</w:rPr>
      </w:pPr>
    </w:p>
    <w:p w14:paraId="03C151B1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TC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trabajadores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habilidad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h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a contratar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C51495" w:rsidRPr="00C51495" w14:paraId="5DC3A882" w14:textId="77777777" w:rsidTr="00F671AD">
        <w:tc>
          <w:tcPr>
            <w:tcW w:w="1767" w:type="dxa"/>
          </w:tcPr>
          <w:p w14:paraId="2A679758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6325CC9B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3C2734A5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471B6BB8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02003A27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C51495" w:rsidRPr="00C51495" w14:paraId="505F9A09" w14:textId="77777777" w:rsidTr="00F671AD">
        <w:tc>
          <w:tcPr>
            <w:tcW w:w="1767" w:type="dxa"/>
          </w:tcPr>
          <w:p w14:paraId="362461DD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h1</w:t>
            </w:r>
          </w:p>
        </w:tc>
        <w:tc>
          <w:tcPr>
            <w:tcW w:w="1778" w:type="dxa"/>
          </w:tcPr>
          <w:p w14:paraId="2CCB3593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0AD31D86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1.000</w:t>
            </w:r>
          </w:p>
        </w:tc>
        <w:tc>
          <w:tcPr>
            <w:tcW w:w="1778" w:type="dxa"/>
          </w:tcPr>
          <w:p w14:paraId="60205E57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54D02671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  <w:tr w:rsidR="00C51495" w:rsidRPr="00C51495" w14:paraId="78E9DB46" w14:textId="77777777" w:rsidTr="00F671AD">
        <w:tc>
          <w:tcPr>
            <w:tcW w:w="1767" w:type="dxa"/>
          </w:tcPr>
          <w:p w14:paraId="7EA53511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h2</w:t>
            </w:r>
          </w:p>
        </w:tc>
        <w:tc>
          <w:tcPr>
            <w:tcW w:w="1778" w:type="dxa"/>
          </w:tcPr>
          <w:p w14:paraId="22F1B94D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2E5E76A5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450</w:t>
            </w:r>
          </w:p>
        </w:tc>
        <w:tc>
          <w:tcPr>
            <w:tcW w:w="1778" w:type="dxa"/>
          </w:tcPr>
          <w:p w14:paraId="78FA7034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3AAF7A0B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  <w:tr w:rsidR="00C51495" w:rsidRPr="00C51495" w14:paraId="158DD97B" w14:textId="77777777" w:rsidTr="00F671AD">
        <w:tc>
          <w:tcPr>
            <w:tcW w:w="1767" w:type="dxa"/>
          </w:tcPr>
          <w:p w14:paraId="3E8E001F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h3</w:t>
            </w:r>
          </w:p>
        </w:tc>
        <w:tc>
          <w:tcPr>
            <w:tcW w:w="1778" w:type="dxa"/>
          </w:tcPr>
          <w:p w14:paraId="68A76A1E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799EFE53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240</w:t>
            </w:r>
          </w:p>
        </w:tc>
        <w:tc>
          <w:tcPr>
            <w:tcW w:w="1778" w:type="dxa"/>
          </w:tcPr>
          <w:p w14:paraId="638FB8E6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1BB54E69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</w:tbl>
    <w:p w14:paraId="7DDCF429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</w:rPr>
      </w:pPr>
    </w:p>
    <w:p w14:paraId="208FB6BE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</w:rPr>
      </w:pPr>
    </w:p>
    <w:p w14:paraId="44625597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TD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trabajadores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habilidad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h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a despedir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 xml:space="preserve">t 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C51495" w:rsidRPr="00C51495" w14:paraId="1273659C" w14:textId="77777777" w:rsidTr="00F671AD">
        <w:tc>
          <w:tcPr>
            <w:tcW w:w="1767" w:type="dxa"/>
          </w:tcPr>
          <w:p w14:paraId="0B7A4F09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6E36C331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45EB0E1C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658923CF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592F9BA8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C51495" w:rsidRPr="00C51495" w14:paraId="7A088BA9" w14:textId="77777777" w:rsidTr="00F671AD">
        <w:tc>
          <w:tcPr>
            <w:tcW w:w="1767" w:type="dxa"/>
          </w:tcPr>
          <w:p w14:paraId="700DC286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h1</w:t>
            </w:r>
          </w:p>
        </w:tc>
        <w:tc>
          <w:tcPr>
            <w:tcW w:w="1778" w:type="dxa"/>
          </w:tcPr>
          <w:p w14:paraId="5AEC7900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3CEAEB9D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1.000</w:t>
            </w:r>
          </w:p>
        </w:tc>
        <w:tc>
          <w:tcPr>
            <w:tcW w:w="1778" w:type="dxa"/>
          </w:tcPr>
          <w:p w14:paraId="1B5DAE1E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73ED84B2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  <w:tr w:rsidR="00C51495" w:rsidRPr="00C51495" w14:paraId="67F25D5D" w14:textId="77777777" w:rsidTr="00F671AD">
        <w:tc>
          <w:tcPr>
            <w:tcW w:w="1767" w:type="dxa"/>
          </w:tcPr>
          <w:p w14:paraId="34E2BAEC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h2</w:t>
            </w:r>
          </w:p>
        </w:tc>
        <w:tc>
          <w:tcPr>
            <w:tcW w:w="1778" w:type="dxa"/>
          </w:tcPr>
          <w:p w14:paraId="7929B231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4FA6066C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450</w:t>
            </w:r>
          </w:p>
        </w:tc>
        <w:tc>
          <w:tcPr>
            <w:tcW w:w="1778" w:type="dxa"/>
          </w:tcPr>
          <w:p w14:paraId="2F514A8E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5CA603F3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  <w:tr w:rsidR="00C51495" w:rsidRPr="00C51495" w14:paraId="678AD2CF" w14:textId="77777777" w:rsidTr="00F671AD">
        <w:tc>
          <w:tcPr>
            <w:tcW w:w="1767" w:type="dxa"/>
          </w:tcPr>
          <w:p w14:paraId="57F49BB0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h3</w:t>
            </w:r>
          </w:p>
        </w:tc>
        <w:tc>
          <w:tcPr>
            <w:tcW w:w="1778" w:type="dxa"/>
          </w:tcPr>
          <w:p w14:paraId="5E05A626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19C3D946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240</w:t>
            </w:r>
          </w:p>
        </w:tc>
        <w:tc>
          <w:tcPr>
            <w:tcW w:w="1778" w:type="dxa"/>
          </w:tcPr>
          <w:p w14:paraId="09730143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1C042EF9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</w:tbl>
    <w:p w14:paraId="53C62C8F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</w:rPr>
      </w:pPr>
    </w:p>
    <w:p w14:paraId="74A85039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</w:rPr>
      </w:pPr>
    </w:p>
    <w:p w14:paraId="781A9895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TU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trabajadores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habilidad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h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a usar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 xml:space="preserve">t 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C51495" w:rsidRPr="00C51495" w14:paraId="4A740B94" w14:textId="77777777" w:rsidTr="00F671AD">
        <w:tc>
          <w:tcPr>
            <w:tcW w:w="1767" w:type="dxa"/>
          </w:tcPr>
          <w:p w14:paraId="2F5C9254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0D666048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2B8873BD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2CCCDB60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4A08B0D1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C51495" w:rsidRPr="00C51495" w14:paraId="0E7D5553" w14:textId="77777777" w:rsidTr="00F671AD">
        <w:tc>
          <w:tcPr>
            <w:tcW w:w="1767" w:type="dxa"/>
          </w:tcPr>
          <w:p w14:paraId="60ED1BCF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h1</w:t>
            </w:r>
          </w:p>
        </w:tc>
        <w:tc>
          <w:tcPr>
            <w:tcW w:w="1778" w:type="dxa"/>
          </w:tcPr>
          <w:p w14:paraId="0350B563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1.500</w:t>
            </w:r>
          </w:p>
        </w:tc>
        <w:tc>
          <w:tcPr>
            <w:tcW w:w="1778" w:type="dxa"/>
          </w:tcPr>
          <w:p w14:paraId="4A4B3AA1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500</w:t>
            </w:r>
          </w:p>
        </w:tc>
        <w:tc>
          <w:tcPr>
            <w:tcW w:w="1778" w:type="dxa"/>
          </w:tcPr>
          <w:p w14:paraId="43151E03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500</w:t>
            </w:r>
          </w:p>
        </w:tc>
        <w:tc>
          <w:tcPr>
            <w:tcW w:w="1727" w:type="dxa"/>
          </w:tcPr>
          <w:p w14:paraId="1C2D3CAC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500</w:t>
            </w:r>
          </w:p>
        </w:tc>
      </w:tr>
      <w:tr w:rsidR="00C51495" w:rsidRPr="00C51495" w14:paraId="595DB5A2" w14:textId="77777777" w:rsidTr="00F671AD">
        <w:tc>
          <w:tcPr>
            <w:tcW w:w="1767" w:type="dxa"/>
          </w:tcPr>
          <w:p w14:paraId="793F0586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h2</w:t>
            </w:r>
          </w:p>
        </w:tc>
        <w:tc>
          <w:tcPr>
            <w:tcW w:w="1778" w:type="dxa"/>
          </w:tcPr>
          <w:p w14:paraId="01C3E49D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500</w:t>
            </w:r>
          </w:p>
        </w:tc>
        <w:tc>
          <w:tcPr>
            <w:tcW w:w="1778" w:type="dxa"/>
          </w:tcPr>
          <w:p w14:paraId="5326031F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50</w:t>
            </w:r>
          </w:p>
        </w:tc>
        <w:tc>
          <w:tcPr>
            <w:tcW w:w="1778" w:type="dxa"/>
          </w:tcPr>
          <w:p w14:paraId="74529CEB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50</w:t>
            </w:r>
          </w:p>
        </w:tc>
        <w:tc>
          <w:tcPr>
            <w:tcW w:w="1727" w:type="dxa"/>
          </w:tcPr>
          <w:p w14:paraId="205AE05B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500</w:t>
            </w:r>
          </w:p>
        </w:tc>
      </w:tr>
      <w:tr w:rsidR="00C51495" w:rsidRPr="00C51495" w14:paraId="49C990FA" w14:textId="77777777" w:rsidTr="00F671AD">
        <w:tc>
          <w:tcPr>
            <w:tcW w:w="1767" w:type="dxa"/>
          </w:tcPr>
          <w:p w14:paraId="7B0DF8FD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h3</w:t>
            </w:r>
          </w:p>
        </w:tc>
        <w:tc>
          <w:tcPr>
            <w:tcW w:w="1778" w:type="dxa"/>
          </w:tcPr>
          <w:p w14:paraId="62160CC0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250</w:t>
            </w:r>
          </w:p>
        </w:tc>
        <w:tc>
          <w:tcPr>
            <w:tcW w:w="1778" w:type="dxa"/>
          </w:tcPr>
          <w:p w14:paraId="02F411EC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10</w:t>
            </w:r>
          </w:p>
        </w:tc>
        <w:tc>
          <w:tcPr>
            <w:tcW w:w="1778" w:type="dxa"/>
          </w:tcPr>
          <w:p w14:paraId="68603AFC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10</w:t>
            </w:r>
          </w:p>
        </w:tc>
        <w:tc>
          <w:tcPr>
            <w:tcW w:w="1727" w:type="dxa"/>
          </w:tcPr>
          <w:p w14:paraId="4EC3D4DA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10</w:t>
            </w:r>
          </w:p>
        </w:tc>
      </w:tr>
    </w:tbl>
    <w:p w14:paraId="54CBA23B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</w:rPr>
      </w:pPr>
    </w:p>
    <w:p w14:paraId="231BA25A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</w:rPr>
      </w:pPr>
    </w:p>
    <w:p w14:paraId="76302644" w14:textId="77777777" w:rsidR="00C51495" w:rsidRPr="00C51495" w:rsidRDefault="00C51495" w:rsidP="00C51495">
      <w:pPr>
        <w:pStyle w:val="Sinespaciado"/>
        <w:rPr>
          <w:rFonts w:eastAsiaTheme="minorEastAsia"/>
          <w:color w:val="000000" w:themeColor="text1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lang w:val="es-MX"/>
            </w:rPr>
            <m:t>HE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s-MX"/>
                </w:rPr>
                <m:t>h,t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s-MX"/>
            </w:rPr>
            <m:t>Horas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extra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usar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de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trabajadores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de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habilidad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h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en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el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trimestre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t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C51495" w:rsidRPr="00C51495" w14:paraId="69ACF7B4" w14:textId="77777777" w:rsidTr="00F671AD">
        <w:tc>
          <w:tcPr>
            <w:tcW w:w="1767" w:type="dxa"/>
          </w:tcPr>
          <w:p w14:paraId="3038FB29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1508227F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74202A5D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110635E3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364E01EF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C51495" w:rsidRPr="00C51495" w14:paraId="1F0106F3" w14:textId="77777777" w:rsidTr="00F671AD">
        <w:tc>
          <w:tcPr>
            <w:tcW w:w="1767" w:type="dxa"/>
          </w:tcPr>
          <w:p w14:paraId="2BA791FA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h1</w:t>
            </w:r>
          </w:p>
        </w:tc>
        <w:tc>
          <w:tcPr>
            <w:tcW w:w="1778" w:type="dxa"/>
          </w:tcPr>
          <w:p w14:paraId="5697F8A3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78" w:type="dxa"/>
          </w:tcPr>
          <w:p w14:paraId="1F2A76BC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78" w:type="dxa"/>
          </w:tcPr>
          <w:p w14:paraId="3B19C4E4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27" w:type="dxa"/>
          </w:tcPr>
          <w:p w14:paraId="66A33A50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  <w:tr w:rsidR="00C51495" w:rsidRPr="00C51495" w14:paraId="4FA974BE" w14:textId="77777777" w:rsidTr="00F671AD">
        <w:tc>
          <w:tcPr>
            <w:tcW w:w="1767" w:type="dxa"/>
          </w:tcPr>
          <w:p w14:paraId="057463BC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h2</w:t>
            </w:r>
          </w:p>
        </w:tc>
        <w:tc>
          <w:tcPr>
            <w:tcW w:w="1778" w:type="dxa"/>
          </w:tcPr>
          <w:p w14:paraId="5D22D366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78" w:type="dxa"/>
          </w:tcPr>
          <w:p w14:paraId="1C14E16C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78" w:type="dxa"/>
          </w:tcPr>
          <w:p w14:paraId="6818BF41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27" w:type="dxa"/>
          </w:tcPr>
          <w:p w14:paraId="186E0458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  <w:tr w:rsidR="00C51495" w:rsidRPr="00C51495" w14:paraId="4D54AEC5" w14:textId="77777777" w:rsidTr="00F671AD">
        <w:tc>
          <w:tcPr>
            <w:tcW w:w="1767" w:type="dxa"/>
          </w:tcPr>
          <w:p w14:paraId="32F06F85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h3</w:t>
            </w:r>
          </w:p>
        </w:tc>
        <w:tc>
          <w:tcPr>
            <w:tcW w:w="1778" w:type="dxa"/>
          </w:tcPr>
          <w:p w14:paraId="4CF31AA1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78" w:type="dxa"/>
          </w:tcPr>
          <w:p w14:paraId="2551801C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78" w:type="dxa"/>
          </w:tcPr>
          <w:p w14:paraId="42AC820C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27" w:type="dxa"/>
          </w:tcPr>
          <w:p w14:paraId="6F05D1F6" w14:textId="77777777" w:rsidR="00C51495" w:rsidRPr="00C51495" w:rsidRDefault="00C51495" w:rsidP="00F671AD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</w:tbl>
    <w:p w14:paraId="44C1A4B1" w14:textId="77777777" w:rsidR="00C51495" w:rsidRPr="00C51495" w:rsidRDefault="00C51495" w:rsidP="00C51495">
      <w:pPr>
        <w:rPr>
          <w:color w:val="000000" w:themeColor="text1"/>
          <w:lang w:val="es-MX"/>
        </w:rPr>
      </w:pPr>
    </w:p>
    <w:p w14:paraId="53D7EE12" w14:textId="6717E738" w:rsidR="00C51495" w:rsidRPr="00C51495" w:rsidRDefault="00C51495" w:rsidP="00F671AD">
      <w:pPr>
        <w:pStyle w:val="Sinespaciado"/>
        <w:rPr>
          <w:lang w:val="es-MX"/>
        </w:rPr>
      </w:pPr>
      <w:r w:rsidRPr="00C51495">
        <w:rPr>
          <w:lang w:val="es-MX"/>
        </w:rPr>
        <w:t>COSTO TOTAL = 89.442.400.000</w:t>
      </w:r>
      <w:r w:rsidR="00494E25">
        <w:rPr>
          <w:lang w:val="es-MX"/>
        </w:rPr>
        <w:t xml:space="preserve"> $</w:t>
      </w:r>
    </w:p>
    <w:p w14:paraId="480788D0" w14:textId="328E0D24" w:rsidR="002E4A70" w:rsidRDefault="00C51495" w:rsidP="00F671AD">
      <w:pPr>
        <w:pStyle w:val="Sinespaciado"/>
        <w:rPr>
          <w:lang w:val="es-MX"/>
        </w:rPr>
      </w:pPr>
      <w:r>
        <w:rPr>
          <w:lang w:val="es-MX"/>
        </w:rPr>
        <w:t>PUNTAJE DE PROVEEDORES =11.508.990</w:t>
      </w:r>
      <w:r w:rsidR="00494E25">
        <w:rPr>
          <w:lang w:val="es-MX"/>
        </w:rPr>
        <w:t xml:space="preserve"> puntos</w:t>
      </w:r>
    </w:p>
    <w:p w14:paraId="1AEE1D52" w14:textId="77777777" w:rsidR="0040774E" w:rsidRDefault="00494E25" w:rsidP="0040774E">
      <w:pPr>
        <w:pStyle w:val="Sinespaciado"/>
        <w:rPr>
          <w:lang w:val="es-MX"/>
        </w:rPr>
      </w:pPr>
      <w:r>
        <w:rPr>
          <w:lang w:val="es-MX"/>
        </w:rPr>
        <w:t>EMISION HUELLADE CARBONO =10.461.970 Kg</w:t>
      </w:r>
    </w:p>
    <w:p w14:paraId="71CD663E" w14:textId="2C797742" w:rsidR="00EC0EFB" w:rsidRDefault="00BC7C54" w:rsidP="0040774E">
      <w:pPr>
        <w:pStyle w:val="Sinespaciado"/>
        <w:rPr>
          <w:color w:val="000000" w:themeColor="text1"/>
          <w:lang w:val="es-MX"/>
        </w:rPr>
      </w:pPr>
      <w:r>
        <w:rPr>
          <w:noProof/>
          <w:lang w:val="en-US"/>
        </w:rPr>
        <w:lastRenderedPageBreak/>
        <w:drawing>
          <wp:inline distT="0" distB="0" distL="0" distR="0" wp14:anchorId="07BC4584" wp14:editId="2C0B9722">
            <wp:extent cx="5612130" cy="52705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AE0F226" wp14:editId="12D0A87D">
            <wp:extent cx="5612130" cy="501523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EFB">
        <w:rPr>
          <w:color w:val="000000" w:themeColor="text1"/>
          <w:lang w:val="es-MX"/>
        </w:rPr>
        <w:br w:type="page"/>
      </w:r>
    </w:p>
    <w:p w14:paraId="4578DACC" w14:textId="1CC911E8" w:rsidR="00EC0EFB" w:rsidRPr="00C51495" w:rsidRDefault="00EC0EFB" w:rsidP="00EC0EFB">
      <w:pPr>
        <w:jc w:val="center"/>
        <w:rPr>
          <w:b/>
          <w:color w:val="000000" w:themeColor="text1"/>
          <w:sz w:val="32"/>
          <w:lang w:val="es-MX"/>
        </w:rPr>
      </w:pPr>
      <w:r w:rsidRPr="00C51495">
        <w:rPr>
          <w:b/>
          <w:color w:val="000000" w:themeColor="text1"/>
          <w:sz w:val="32"/>
          <w:lang w:val="es-MX"/>
        </w:rPr>
        <w:lastRenderedPageBreak/>
        <w:t xml:space="preserve">SOLUCIÓN: </w:t>
      </w:r>
      <w:r>
        <w:rPr>
          <w:b/>
          <w:color w:val="000000" w:themeColor="text1"/>
          <w:sz w:val="32"/>
          <w:lang w:val="es-MX"/>
        </w:rPr>
        <w:t>MINIMIZAR HUELLA DE CARBONO</w:t>
      </w:r>
    </w:p>
    <w:p w14:paraId="486E93AF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X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>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producto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i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producida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552476AA" w14:textId="77777777" w:rsidR="00EC0EFB" w:rsidRPr="00C51495" w:rsidRDefault="00EC0EFB" w:rsidP="00EC0EFB">
      <w:pPr>
        <w:pStyle w:val="Sinespaciado"/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EC0EFB" w:rsidRPr="00C51495" w14:paraId="18704F1F" w14:textId="77777777" w:rsidTr="00487BCB">
        <w:tc>
          <w:tcPr>
            <w:tcW w:w="1767" w:type="dxa"/>
          </w:tcPr>
          <w:p w14:paraId="72E94CA5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7B2E3D90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37FCC59C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7735B4BB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62635993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EC0EFB" w:rsidRPr="00C51495" w14:paraId="6FF9E794" w14:textId="77777777" w:rsidTr="00487BCB">
        <w:tc>
          <w:tcPr>
            <w:tcW w:w="1767" w:type="dxa"/>
          </w:tcPr>
          <w:p w14:paraId="27980F43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i1</w:t>
            </w:r>
          </w:p>
        </w:tc>
        <w:tc>
          <w:tcPr>
            <w:tcW w:w="1778" w:type="dxa"/>
          </w:tcPr>
          <w:p w14:paraId="0F8E3D42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15.125.280</w:t>
            </w:r>
          </w:p>
        </w:tc>
        <w:tc>
          <w:tcPr>
            <w:tcW w:w="1778" w:type="dxa"/>
          </w:tcPr>
          <w:p w14:paraId="5ED0BE21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091AD7D3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65D67957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EC0EFB" w:rsidRPr="00C51495" w14:paraId="613C3E5C" w14:textId="77777777" w:rsidTr="00487BCB">
        <w:tc>
          <w:tcPr>
            <w:tcW w:w="1767" w:type="dxa"/>
          </w:tcPr>
          <w:p w14:paraId="613604F6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i2</w:t>
            </w:r>
          </w:p>
        </w:tc>
        <w:tc>
          <w:tcPr>
            <w:tcW w:w="1778" w:type="dxa"/>
          </w:tcPr>
          <w:p w14:paraId="7069364B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7.709.863</w:t>
            </w:r>
          </w:p>
        </w:tc>
        <w:tc>
          <w:tcPr>
            <w:tcW w:w="1778" w:type="dxa"/>
          </w:tcPr>
          <w:p w14:paraId="0F54CECA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438DD275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32CF9963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EC0EFB" w:rsidRPr="00C51495" w14:paraId="0D3766DD" w14:textId="77777777" w:rsidTr="00487BCB">
        <w:tc>
          <w:tcPr>
            <w:tcW w:w="1767" w:type="dxa"/>
          </w:tcPr>
          <w:p w14:paraId="5F312FA1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i3</w:t>
            </w:r>
          </w:p>
        </w:tc>
        <w:tc>
          <w:tcPr>
            <w:tcW w:w="1778" w:type="dxa"/>
          </w:tcPr>
          <w:p w14:paraId="7CFD1604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2.414.858</w:t>
            </w:r>
          </w:p>
        </w:tc>
        <w:tc>
          <w:tcPr>
            <w:tcW w:w="1778" w:type="dxa"/>
          </w:tcPr>
          <w:p w14:paraId="14429230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58EF034B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645E3580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2171ED53" w14:textId="77777777" w:rsidR="00EC0EFB" w:rsidRPr="00C51495" w:rsidRDefault="00EC0EFB" w:rsidP="00EC0EFB">
      <w:pPr>
        <w:pStyle w:val="Sinespaciado"/>
        <w:rPr>
          <w:color w:val="000000" w:themeColor="text1"/>
        </w:rPr>
      </w:pPr>
    </w:p>
    <w:p w14:paraId="2AAA561B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IX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inventario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i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</m:t>
          </m:r>
          <m:r>
            <w:rPr>
              <w:rFonts w:ascii="Cambria Math" w:hAnsi="Cambria Math"/>
              <w:color w:val="000000" w:themeColor="text1"/>
            </w:rPr>
            <m:t>al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final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EC0EFB" w:rsidRPr="00C51495" w14:paraId="6AE9F87B" w14:textId="77777777" w:rsidTr="00487BCB">
        <w:tc>
          <w:tcPr>
            <w:tcW w:w="1767" w:type="dxa"/>
          </w:tcPr>
          <w:p w14:paraId="63B61230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5AE4A71C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10EBB7B0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3DF29E99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1FBB2E3F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EC0EFB" w:rsidRPr="00C51495" w14:paraId="72FBA96B" w14:textId="77777777" w:rsidTr="00487BCB">
        <w:tc>
          <w:tcPr>
            <w:tcW w:w="1767" w:type="dxa"/>
          </w:tcPr>
          <w:p w14:paraId="2CEE7F78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i1</w:t>
            </w:r>
          </w:p>
        </w:tc>
        <w:tc>
          <w:tcPr>
            <w:tcW w:w="1778" w:type="dxa"/>
          </w:tcPr>
          <w:p w14:paraId="549CF0F0" w14:textId="42F60735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23D418EE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1ACD31F6" w14:textId="33F9C1AD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400.000</w:t>
            </w:r>
          </w:p>
        </w:tc>
        <w:tc>
          <w:tcPr>
            <w:tcW w:w="1727" w:type="dxa"/>
          </w:tcPr>
          <w:p w14:paraId="4D02797E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EC0EFB" w:rsidRPr="00C51495" w14:paraId="28F1777D" w14:textId="77777777" w:rsidTr="00487BCB">
        <w:tc>
          <w:tcPr>
            <w:tcW w:w="1767" w:type="dxa"/>
          </w:tcPr>
          <w:p w14:paraId="3B9F551F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i2</w:t>
            </w:r>
          </w:p>
        </w:tc>
        <w:tc>
          <w:tcPr>
            <w:tcW w:w="1778" w:type="dxa"/>
          </w:tcPr>
          <w:p w14:paraId="6A916BCA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67E102F1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3E3ABA3B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6E074BBD" w14:textId="0F87E005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150.000</w:t>
            </w:r>
          </w:p>
        </w:tc>
      </w:tr>
      <w:tr w:rsidR="00EC0EFB" w:rsidRPr="00C51495" w14:paraId="619CE35D" w14:textId="77777777" w:rsidTr="00487BCB">
        <w:tc>
          <w:tcPr>
            <w:tcW w:w="1767" w:type="dxa"/>
          </w:tcPr>
          <w:p w14:paraId="5281CA8E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i3</w:t>
            </w:r>
          </w:p>
        </w:tc>
        <w:tc>
          <w:tcPr>
            <w:tcW w:w="1778" w:type="dxa"/>
          </w:tcPr>
          <w:p w14:paraId="584482C0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5758DF6F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07807D72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675922E7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5ACB52C1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</w:rPr>
      </w:pPr>
    </w:p>
    <w:p w14:paraId="4532AC80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</w:rPr>
      </w:pPr>
    </w:p>
    <w:p w14:paraId="4410840A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B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faltantes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backorder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producto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i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EC0EFB" w:rsidRPr="00C51495" w14:paraId="65D6A41F" w14:textId="77777777" w:rsidTr="00487BCB">
        <w:tc>
          <w:tcPr>
            <w:tcW w:w="1767" w:type="dxa"/>
          </w:tcPr>
          <w:p w14:paraId="48A64FCB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2F50089F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2C67887D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1AEBFD40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6A5F51EB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EC0EFB" w:rsidRPr="00C51495" w14:paraId="48B5199E" w14:textId="77777777" w:rsidTr="00487BCB">
        <w:tc>
          <w:tcPr>
            <w:tcW w:w="1767" w:type="dxa"/>
          </w:tcPr>
          <w:p w14:paraId="76632DD9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i1</w:t>
            </w:r>
          </w:p>
        </w:tc>
        <w:tc>
          <w:tcPr>
            <w:tcW w:w="1778" w:type="dxa"/>
          </w:tcPr>
          <w:p w14:paraId="55E2CFF2" w14:textId="01CBF337" w:rsidR="00EC0EFB" w:rsidRPr="00C51495" w:rsidRDefault="00EC0EFB" w:rsidP="00EC0EFB">
            <w:pPr>
              <w:pStyle w:val="Sinespaciado"/>
              <w:tabs>
                <w:tab w:val="center" w:pos="781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37.894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1778" w:type="dxa"/>
          </w:tcPr>
          <w:p w14:paraId="79506954" w14:textId="295F0160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20.343.160</w:t>
            </w:r>
          </w:p>
        </w:tc>
        <w:tc>
          <w:tcPr>
            <w:tcW w:w="1778" w:type="dxa"/>
          </w:tcPr>
          <w:p w14:paraId="1CE5A35E" w14:textId="2BE1CA6E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22.806.360</w:t>
            </w:r>
          </w:p>
        </w:tc>
        <w:tc>
          <w:tcPr>
            <w:tcW w:w="1727" w:type="dxa"/>
          </w:tcPr>
          <w:p w14:paraId="30B91DB3" w14:textId="26E946ED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14.224.770</w:t>
            </w:r>
          </w:p>
        </w:tc>
      </w:tr>
      <w:tr w:rsidR="00EC0EFB" w:rsidRPr="00C51495" w14:paraId="2410B0B2" w14:textId="77777777" w:rsidTr="00487BCB">
        <w:tc>
          <w:tcPr>
            <w:tcW w:w="1767" w:type="dxa"/>
          </w:tcPr>
          <w:p w14:paraId="66A4A813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i2</w:t>
            </w:r>
          </w:p>
        </w:tc>
        <w:tc>
          <w:tcPr>
            <w:tcW w:w="1778" w:type="dxa"/>
          </w:tcPr>
          <w:p w14:paraId="55D0CD66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46649C7E" w14:textId="2B41677F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10.169.900</w:t>
            </w:r>
          </w:p>
        </w:tc>
        <w:tc>
          <w:tcPr>
            <w:tcW w:w="1778" w:type="dxa"/>
          </w:tcPr>
          <w:p w14:paraId="1CD470D5" w14:textId="08BB1786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1.249.179</w:t>
            </w:r>
          </w:p>
        </w:tc>
        <w:tc>
          <w:tcPr>
            <w:tcW w:w="1727" w:type="dxa"/>
          </w:tcPr>
          <w:p w14:paraId="1CF953CD" w14:textId="7399AA03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7.704.910</w:t>
            </w:r>
          </w:p>
        </w:tc>
      </w:tr>
      <w:tr w:rsidR="00EC0EFB" w:rsidRPr="00C51495" w14:paraId="0443CF4D" w14:textId="77777777" w:rsidTr="00487BCB">
        <w:tc>
          <w:tcPr>
            <w:tcW w:w="1767" w:type="dxa"/>
          </w:tcPr>
          <w:p w14:paraId="2F57729C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i3</w:t>
            </w:r>
          </w:p>
        </w:tc>
        <w:tc>
          <w:tcPr>
            <w:tcW w:w="1778" w:type="dxa"/>
          </w:tcPr>
          <w:p w14:paraId="48D48B43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1CEF52D9" w14:textId="35EB12C0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371.535</w:t>
            </w:r>
          </w:p>
        </w:tc>
        <w:tc>
          <w:tcPr>
            <w:tcW w:w="1778" w:type="dxa"/>
          </w:tcPr>
          <w:p w14:paraId="244A0994" w14:textId="5D759830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3.270.635</w:t>
            </w:r>
          </w:p>
        </w:tc>
        <w:tc>
          <w:tcPr>
            <w:tcW w:w="1727" w:type="dxa"/>
          </w:tcPr>
          <w:p w14:paraId="475E35D4" w14:textId="24DA867D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2.086.530</w:t>
            </w:r>
          </w:p>
        </w:tc>
      </w:tr>
    </w:tbl>
    <w:p w14:paraId="387462D0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</w:rPr>
      </w:pPr>
    </w:p>
    <w:p w14:paraId="63FF94FC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</w:rPr>
      </w:pPr>
    </w:p>
    <w:p w14:paraId="5F037611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lang w:val="es-MX"/>
            </w:rPr>
            <m:t>SX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s-MX"/>
                </w:rPr>
                <m:t>i,t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s-MX"/>
            </w:rPr>
            <m:t>Cantidad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de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producto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subcontratar en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el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trimestre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t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EC0EFB" w:rsidRPr="00C51495" w14:paraId="6116258B" w14:textId="77777777" w:rsidTr="00487BCB">
        <w:tc>
          <w:tcPr>
            <w:tcW w:w="1767" w:type="dxa"/>
          </w:tcPr>
          <w:p w14:paraId="22D540F2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6A29446D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4C32F27F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598DD75D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318BF3D6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EC0EFB" w:rsidRPr="00C51495" w14:paraId="0B6584ED" w14:textId="77777777" w:rsidTr="00487BCB">
        <w:tc>
          <w:tcPr>
            <w:tcW w:w="1767" w:type="dxa"/>
          </w:tcPr>
          <w:p w14:paraId="29AB264E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i1</w:t>
            </w:r>
          </w:p>
        </w:tc>
        <w:tc>
          <w:tcPr>
            <w:tcW w:w="1778" w:type="dxa"/>
          </w:tcPr>
          <w:p w14:paraId="25E94BE3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02111D3C" w14:textId="647D08F2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659B2B23" w14:textId="052B0702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0CD2BB3B" w14:textId="5EB88B0D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EC0EFB" w:rsidRPr="00C51495" w14:paraId="6AC096B4" w14:textId="77777777" w:rsidTr="00487BCB">
        <w:tc>
          <w:tcPr>
            <w:tcW w:w="1767" w:type="dxa"/>
          </w:tcPr>
          <w:p w14:paraId="50A93E4E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i2</w:t>
            </w:r>
          </w:p>
        </w:tc>
        <w:tc>
          <w:tcPr>
            <w:tcW w:w="1778" w:type="dxa"/>
          </w:tcPr>
          <w:p w14:paraId="07C817BF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2243B2F6" w14:textId="2BCD16FD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1A35402A" w14:textId="1E502F15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07EB58F6" w14:textId="68BB5BD2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EC0EFB" w:rsidRPr="00C51495" w14:paraId="389F6252" w14:textId="77777777" w:rsidTr="00487BCB">
        <w:tc>
          <w:tcPr>
            <w:tcW w:w="1767" w:type="dxa"/>
          </w:tcPr>
          <w:p w14:paraId="79626036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i3</w:t>
            </w:r>
          </w:p>
        </w:tc>
        <w:tc>
          <w:tcPr>
            <w:tcW w:w="1778" w:type="dxa"/>
          </w:tcPr>
          <w:p w14:paraId="4E11FC3D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23069D7C" w14:textId="75F7B10A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4FD4520C" w14:textId="3A4FB143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1F5C7273" w14:textId="76BE68EB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558BB4A3" w14:textId="77777777" w:rsidR="00EC0EFB" w:rsidRPr="00C51495" w:rsidRDefault="00EC0EFB" w:rsidP="00EC0EFB">
      <w:pPr>
        <w:pStyle w:val="Sinespaciado"/>
        <w:rPr>
          <w:color w:val="000000" w:themeColor="text1"/>
        </w:rPr>
      </w:pPr>
    </w:p>
    <w:p w14:paraId="6B9DAAAD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M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materia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prima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k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comprada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al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proveedor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p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7"/>
        <w:gridCol w:w="1256"/>
        <w:gridCol w:w="1256"/>
        <w:gridCol w:w="1256"/>
        <w:gridCol w:w="1225"/>
        <w:gridCol w:w="1139"/>
        <w:gridCol w:w="1139"/>
      </w:tblGrid>
      <w:tr w:rsidR="00EC0EFB" w:rsidRPr="00C51495" w14:paraId="2C363F54" w14:textId="77777777" w:rsidTr="00487BCB">
        <w:tc>
          <w:tcPr>
            <w:tcW w:w="1557" w:type="dxa"/>
          </w:tcPr>
          <w:p w14:paraId="1AA9AA68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TRIMESTRE t1</w:t>
            </w:r>
          </w:p>
        </w:tc>
        <w:tc>
          <w:tcPr>
            <w:tcW w:w="1256" w:type="dxa"/>
          </w:tcPr>
          <w:p w14:paraId="79FB1F7C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P1</w:t>
            </w:r>
          </w:p>
        </w:tc>
        <w:tc>
          <w:tcPr>
            <w:tcW w:w="1256" w:type="dxa"/>
          </w:tcPr>
          <w:p w14:paraId="31F3D1BB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P2</w:t>
            </w:r>
          </w:p>
        </w:tc>
        <w:tc>
          <w:tcPr>
            <w:tcW w:w="1256" w:type="dxa"/>
          </w:tcPr>
          <w:p w14:paraId="71C1CC2C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P3</w:t>
            </w:r>
          </w:p>
        </w:tc>
        <w:tc>
          <w:tcPr>
            <w:tcW w:w="1225" w:type="dxa"/>
          </w:tcPr>
          <w:p w14:paraId="32C29AA3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P4</w:t>
            </w:r>
          </w:p>
        </w:tc>
        <w:tc>
          <w:tcPr>
            <w:tcW w:w="1139" w:type="dxa"/>
          </w:tcPr>
          <w:p w14:paraId="6EB3335B" w14:textId="77777777" w:rsidR="00EC0EFB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P5</w:t>
            </w:r>
          </w:p>
        </w:tc>
        <w:tc>
          <w:tcPr>
            <w:tcW w:w="1139" w:type="dxa"/>
          </w:tcPr>
          <w:p w14:paraId="6BC62996" w14:textId="77777777" w:rsidR="00EC0EFB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P6</w:t>
            </w:r>
          </w:p>
        </w:tc>
      </w:tr>
      <w:tr w:rsidR="00EC0EFB" w:rsidRPr="00C51495" w14:paraId="24C9DF00" w14:textId="77777777" w:rsidTr="00487BCB">
        <w:tc>
          <w:tcPr>
            <w:tcW w:w="1557" w:type="dxa"/>
          </w:tcPr>
          <w:p w14:paraId="38283948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k1</w:t>
            </w:r>
          </w:p>
        </w:tc>
        <w:tc>
          <w:tcPr>
            <w:tcW w:w="1256" w:type="dxa"/>
          </w:tcPr>
          <w:p w14:paraId="7A2A48BC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4.830.000</w:t>
            </w:r>
          </w:p>
        </w:tc>
        <w:tc>
          <w:tcPr>
            <w:tcW w:w="1256" w:type="dxa"/>
          </w:tcPr>
          <w:p w14:paraId="43353C5F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56" w:type="dxa"/>
          </w:tcPr>
          <w:p w14:paraId="6C59EDE3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25" w:type="dxa"/>
          </w:tcPr>
          <w:p w14:paraId="51081473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9" w:type="dxa"/>
          </w:tcPr>
          <w:p w14:paraId="3E056AB3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9" w:type="dxa"/>
          </w:tcPr>
          <w:p w14:paraId="70DB3695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EC0EFB" w:rsidRPr="00C51495" w14:paraId="3D80F8F7" w14:textId="77777777" w:rsidTr="00487BCB">
        <w:tc>
          <w:tcPr>
            <w:tcW w:w="1557" w:type="dxa"/>
          </w:tcPr>
          <w:p w14:paraId="6F7CD9FD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k2</w:t>
            </w:r>
          </w:p>
        </w:tc>
        <w:tc>
          <w:tcPr>
            <w:tcW w:w="1256" w:type="dxa"/>
          </w:tcPr>
          <w:p w14:paraId="23C3BAB2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56" w:type="dxa"/>
          </w:tcPr>
          <w:p w14:paraId="26DDF4D7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56" w:type="dxa"/>
          </w:tcPr>
          <w:p w14:paraId="2C069C19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25" w:type="dxa"/>
          </w:tcPr>
          <w:p w14:paraId="149F2335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9" w:type="dxa"/>
          </w:tcPr>
          <w:p w14:paraId="38165D9B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376.550</w:t>
            </w:r>
          </w:p>
        </w:tc>
        <w:tc>
          <w:tcPr>
            <w:tcW w:w="1139" w:type="dxa"/>
          </w:tcPr>
          <w:p w14:paraId="4D11C35F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00</w:t>
            </w:r>
          </w:p>
        </w:tc>
      </w:tr>
      <w:tr w:rsidR="00EC0EFB" w:rsidRPr="00C51495" w14:paraId="19006C5C" w14:textId="77777777" w:rsidTr="00487BCB">
        <w:tc>
          <w:tcPr>
            <w:tcW w:w="1557" w:type="dxa"/>
          </w:tcPr>
          <w:p w14:paraId="17DBF353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k3</w:t>
            </w:r>
          </w:p>
        </w:tc>
        <w:tc>
          <w:tcPr>
            <w:tcW w:w="1256" w:type="dxa"/>
          </w:tcPr>
          <w:p w14:paraId="6C127797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56" w:type="dxa"/>
          </w:tcPr>
          <w:p w14:paraId="1B82BDCA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56" w:type="dxa"/>
          </w:tcPr>
          <w:p w14:paraId="01B7B173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25" w:type="dxa"/>
          </w:tcPr>
          <w:p w14:paraId="7F1F2BB1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9" w:type="dxa"/>
          </w:tcPr>
          <w:p w14:paraId="69DC17DE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9" w:type="dxa"/>
          </w:tcPr>
          <w:p w14:paraId="3B8C8613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187.000</w:t>
            </w:r>
          </w:p>
        </w:tc>
      </w:tr>
      <w:tr w:rsidR="00EC0EFB" w:rsidRPr="00C51495" w14:paraId="4B7B7878" w14:textId="77777777" w:rsidTr="00487BCB">
        <w:tc>
          <w:tcPr>
            <w:tcW w:w="1557" w:type="dxa"/>
          </w:tcPr>
          <w:p w14:paraId="4049B6A6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k4</w:t>
            </w:r>
          </w:p>
        </w:tc>
        <w:tc>
          <w:tcPr>
            <w:tcW w:w="1256" w:type="dxa"/>
          </w:tcPr>
          <w:p w14:paraId="66F0E51B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1.315</w:t>
            </w:r>
          </w:p>
        </w:tc>
        <w:tc>
          <w:tcPr>
            <w:tcW w:w="1256" w:type="dxa"/>
          </w:tcPr>
          <w:p w14:paraId="42921EBD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56" w:type="dxa"/>
          </w:tcPr>
          <w:p w14:paraId="7AB22202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25" w:type="dxa"/>
          </w:tcPr>
          <w:p w14:paraId="1ECF8F67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9" w:type="dxa"/>
          </w:tcPr>
          <w:p w14:paraId="1BBD32D2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9" w:type="dxa"/>
          </w:tcPr>
          <w:p w14:paraId="445351F2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EC0EFB" w:rsidRPr="00C51495" w14:paraId="63EAAD10" w14:textId="77777777" w:rsidTr="00487BCB">
        <w:tc>
          <w:tcPr>
            <w:tcW w:w="1557" w:type="dxa"/>
          </w:tcPr>
          <w:p w14:paraId="5AC97F57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k5</w:t>
            </w:r>
          </w:p>
        </w:tc>
        <w:tc>
          <w:tcPr>
            <w:tcW w:w="1256" w:type="dxa"/>
          </w:tcPr>
          <w:p w14:paraId="7F270E15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56" w:type="dxa"/>
          </w:tcPr>
          <w:p w14:paraId="185447E6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56" w:type="dxa"/>
          </w:tcPr>
          <w:p w14:paraId="7456F73A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225" w:type="dxa"/>
          </w:tcPr>
          <w:p w14:paraId="47576082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1.262.250</w:t>
            </w:r>
          </w:p>
        </w:tc>
        <w:tc>
          <w:tcPr>
            <w:tcW w:w="1139" w:type="dxa"/>
          </w:tcPr>
          <w:p w14:paraId="7E1E3F8D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9" w:type="dxa"/>
          </w:tcPr>
          <w:p w14:paraId="69790CBD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3CFE2910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  <w:lang w:val="es-MX"/>
        </w:rPr>
      </w:pPr>
    </w:p>
    <w:p w14:paraId="7D7A1404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  <w:lang w:val="es-MX"/>
        </w:rPr>
      </w:pPr>
    </w:p>
    <w:p w14:paraId="4F5EC90D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IM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inventario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materia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prima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k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al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final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EC0EFB" w:rsidRPr="00C51495" w14:paraId="0F9DBF9D" w14:textId="77777777" w:rsidTr="00487BCB">
        <w:tc>
          <w:tcPr>
            <w:tcW w:w="1767" w:type="dxa"/>
          </w:tcPr>
          <w:p w14:paraId="0253CB46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63A9DDD9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06B0A820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422E9962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10BF2291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EC0EFB" w:rsidRPr="00C51495" w14:paraId="25E0B273" w14:textId="77777777" w:rsidTr="00487BCB">
        <w:tc>
          <w:tcPr>
            <w:tcW w:w="1767" w:type="dxa"/>
          </w:tcPr>
          <w:p w14:paraId="31CCA096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k1</w:t>
            </w:r>
          </w:p>
        </w:tc>
        <w:tc>
          <w:tcPr>
            <w:tcW w:w="1778" w:type="dxa"/>
          </w:tcPr>
          <w:p w14:paraId="123956F6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3CC9E53F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286C7F79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656319C6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EC0EFB" w:rsidRPr="00C51495" w14:paraId="2E7B462A" w14:textId="77777777" w:rsidTr="00487BCB">
        <w:tc>
          <w:tcPr>
            <w:tcW w:w="1767" w:type="dxa"/>
          </w:tcPr>
          <w:p w14:paraId="382AA05F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k2</w:t>
            </w:r>
          </w:p>
        </w:tc>
        <w:tc>
          <w:tcPr>
            <w:tcW w:w="1778" w:type="dxa"/>
          </w:tcPr>
          <w:p w14:paraId="56573800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6B0C2985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4CA1C522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75147FE4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EC0EFB" w:rsidRPr="00C51495" w14:paraId="682854EB" w14:textId="77777777" w:rsidTr="00487BCB">
        <w:tc>
          <w:tcPr>
            <w:tcW w:w="1767" w:type="dxa"/>
          </w:tcPr>
          <w:p w14:paraId="4A3F884F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k3</w:t>
            </w:r>
          </w:p>
        </w:tc>
        <w:tc>
          <w:tcPr>
            <w:tcW w:w="1778" w:type="dxa"/>
          </w:tcPr>
          <w:p w14:paraId="025D0A62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4663F03F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030485E5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5F9166F9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EC0EFB" w:rsidRPr="00C51495" w14:paraId="57319F2B" w14:textId="77777777" w:rsidTr="00487BCB">
        <w:tc>
          <w:tcPr>
            <w:tcW w:w="1767" w:type="dxa"/>
          </w:tcPr>
          <w:p w14:paraId="6E4EB2E1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k4</w:t>
            </w:r>
          </w:p>
        </w:tc>
        <w:tc>
          <w:tcPr>
            <w:tcW w:w="1778" w:type="dxa"/>
          </w:tcPr>
          <w:p w14:paraId="5C315713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6BE65F1F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7FDC25B0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3B9ED3D6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EC0EFB" w:rsidRPr="00C51495" w14:paraId="1FCA82BF" w14:textId="77777777" w:rsidTr="00487BCB">
        <w:tc>
          <w:tcPr>
            <w:tcW w:w="1767" w:type="dxa"/>
          </w:tcPr>
          <w:p w14:paraId="25B41A13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k5</w:t>
            </w:r>
          </w:p>
        </w:tc>
        <w:tc>
          <w:tcPr>
            <w:tcW w:w="1778" w:type="dxa"/>
          </w:tcPr>
          <w:p w14:paraId="0959227F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3B8D2293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30744356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7747FD3A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3706A9C9" w14:textId="77777777" w:rsidR="00EC0EFB" w:rsidRPr="00C51495" w:rsidRDefault="00EC0EFB" w:rsidP="00EC0EFB">
      <w:pPr>
        <w:pStyle w:val="Sinespaciado"/>
        <w:rPr>
          <w:color w:val="000000" w:themeColor="text1"/>
        </w:rPr>
      </w:pPr>
    </w:p>
    <w:p w14:paraId="15AC5A0A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</w:rPr>
      </w:pPr>
    </w:p>
    <w:p w14:paraId="1006F931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</w:rPr>
      </w:pPr>
    </w:p>
    <w:p w14:paraId="7692922E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TC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trabajadores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habilidad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h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a contratar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EC0EFB" w:rsidRPr="00C51495" w14:paraId="738ACBAA" w14:textId="77777777" w:rsidTr="00487BCB">
        <w:tc>
          <w:tcPr>
            <w:tcW w:w="1767" w:type="dxa"/>
          </w:tcPr>
          <w:p w14:paraId="6FFEF68E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23458B91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3E07F565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525DF49D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797E0B77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EC0EFB" w:rsidRPr="00C51495" w14:paraId="69988232" w14:textId="77777777" w:rsidTr="00487BCB">
        <w:tc>
          <w:tcPr>
            <w:tcW w:w="1767" w:type="dxa"/>
          </w:tcPr>
          <w:p w14:paraId="2EB42747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h1</w:t>
            </w:r>
          </w:p>
        </w:tc>
        <w:tc>
          <w:tcPr>
            <w:tcW w:w="1778" w:type="dxa"/>
          </w:tcPr>
          <w:p w14:paraId="5053A5A2" w14:textId="5B805A61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1000</w:t>
            </w:r>
          </w:p>
        </w:tc>
        <w:tc>
          <w:tcPr>
            <w:tcW w:w="1778" w:type="dxa"/>
          </w:tcPr>
          <w:p w14:paraId="340625B3" w14:textId="22FB55BA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1000</w:t>
            </w:r>
          </w:p>
        </w:tc>
        <w:tc>
          <w:tcPr>
            <w:tcW w:w="1778" w:type="dxa"/>
          </w:tcPr>
          <w:p w14:paraId="6AE10271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55278EA7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  <w:tr w:rsidR="00EC0EFB" w:rsidRPr="00C51495" w14:paraId="062F5331" w14:textId="77777777" w:rsidTr="00487BCB">
        <w:tc>
          <w:tcPr>
            <w:tcW w:w="1767" w:type="dxa"/>
          </w:tcPr>
          <w:p w14:paraId="1AC796BA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h2</w:t>
            </w:r>
          </w:p>
        </w:tc>
        <w:tc>
          <w:tcPr>
            <w:tcW w:w="1778" w:type="dxa"/>
          </w:tcPr>
          <w:p w14:paraId="75EE19E2" w14:textId="5B0E5FAA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450</w:t>
            </w:r>
          </w:p>
        </w:tc>
        <w:tc>
          <w:tcPr>
            <w:tcW w:w="1778" w:type="dxa"/>
          </w:tcPr>
          <w:p w14:paraId="4A63FBC5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78BE9A64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4335E8C3" w14:textId="27EE0FD2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  <w:r w:rsidRPr="00C51495">
              <w:rPr>
                <w:color w:val="000000" w:themeColor="text1"/>
              </w:rPr>
              <w:t>0</w:t>
            </w:r>
          </w:p>
        </w:tc>
      </w:tr>
      <w:tr w:rsidR="00EC0EFB" w:rsidRPr="00C51495" w14:paraId="706B33CA" w14:textId="77777777" w:rsidTr="00487BCB">
        <w:tc>
          <w:tcPr>
            <w:tcW w:w="1767" w:type="dxa"/>
          </w:tcPr>
          <w:p w14:paraId="609723D0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h3</w:t>
            </w:r>
          </w:p>
        </w:tc>
        <w:tc>
          <w:tcPr>
            <w:tcW w:w="1778" w:type="dxa"/>
          </w:tcPr>
          <w:p w14:paraId="2145D86D" w14:textId="48D3F7EF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240</w:t>
            </w:r>
          </w:p>
        </w:tc>
        <w:tc>
          <w:tcPr>
            <w:tcW w:w="1778" w:type="dxa"/>
          </w:tcPr>
          <w:p w14:paraId="0F8C9CBA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206537DB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661C8D72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</w:tbl>
    <w:p w14:paraId="5BAEC35E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</w:rPr>
      </w:pPr>
    </w:p>
    <w:p w14:paraId="5A89D812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</w:rPr>
      </w:pPr>
    </w:p>
    <w:p w14:paraId="75330C18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TD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trabajadores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habilidad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h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a despedir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 xml:space="preserve">t 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EC0EFB" w:rsidRPr="00C51495" w14:paraId="2FBF4CDE" w14:textId="77777777" w:rsidTr="00487BCB">
        <w:tc>
          <w:tcPr>
            <w:tcW w:w="1767" w:type="dxa"/>
          </w:tcPr>
          <w:p w14:paraId="4263E197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0CD234DA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77423E3F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435AF9C9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142D7A73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EC0EFB" w:rsidRPr="00C51495" w14:paraId="72DA8F9B" w14:textId="77777777" w:rsidTr="00487BCB">
        <w:tc>
          <w:tcPr>
            <w:tcW w:w="1767" w:type="dxa"/>
          </w:tcPr>
          <w:p w14:paraId="58F4B83D" w14:textId="77777777" w:rsidR="00EC0EFB" w:rsidRPr="00C51495" w:rsidRDefault="00EC0EFB" w:rsidP="00EC0EF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h1</w:t>
            </w:r>
          </w:p>
        </w:tc>
        <w:tc>
          <w:tcPr>
            <w:tcW w:w="1778" w:type="dxa"/>
          </w:tcPr>
          <w:p w14:paraId="3F4CE2F6" w14:textId="6CF1BE1E" w:rsidR="00EC0EFB" w:rsidRPr="00C51495" w:rsidRDefault="00EC0EFB" w:rsidP="00EC0EF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03ABD94D" w14:textId="265B588C" w:rsidR="00EC0EFB" w:rsidRPr="00C51495" w:rsidRDefault="00EC0EFB" w:rsidP="00EC0EF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72BC21F5" w14:textId="77777777" w:rsidR="00EC0EFB" w:rsidRPr="00C51495" w:rsidRDefault="00EC0EFB" w:rsidP="00EC0EF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366F9CAE" w14:textId="51652CA2" w:rsidR="00EC0EFB" w:rsidRPr="00C51495" w:rsidRDefault="00EC0EFB" w:rsidP="00EC0EF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  <w:r w:rsidRPr="00C51495">
              <w:rPr>
                <w:color w:val="000000" w:themeColor="text1"/>
              </w:rPr>
              <w:t>0</w:t>
            </w:r>
          </w:p>
        </w:tc>
      </w:tr>
      <w:tr w:rsidR="00EC0EFB" w:rsidRPr="00C51495" w14:paraId="4B13D700" w14:textId="77777777" w:rsidTr="00487BCB">
        <w:tc>
          <w:tcPr>
            <w:tcW w:w="1767" w:type="dxa"/>
          </w:tcPr>
          <w:p w14:paraId="45C429B1" w14:textId="77777777" w:rsidR="00EC0EFB" w:rsidRPr="00C51495" w:rsidRDefault="00EC0EFB" w:rsidP="00EC0EF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h2</w:t>
            </w:r>
          </w:p>
        </w:tc>
        <w:tc>
          <w:tcPr>
            <w:tcW w:w="1778" w:type="dxa"/>
          </w:tcPr>
          <w:p w14:paraId="118032DC" w14:textId="11177FB6" w:rsidR="00EC0EFB" w:rsidRPr="00C51495" w:rsidRDefault="00EC0EFB" w:rsidP="00EC0EF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7E2BE74D" w14:textId="2EF63F18" w:rsidR="00EC0EFB" w:rsidRPr="00C51495" w:rsidRDefault="00EC0EFB" w:rsidP="00EC0EF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75557CD1" w14:textId="77777777" w:rsidR="00EC0EFB" w:rsidRPr="00C51495" w:rsidRDefault="00EC0EFB" w:rsidP="00EC0EF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6BA243E7" w14:textId="77777777" w:rsidR="00EC0EFB" w:rsidRPr="00C51495" w:rsidRDefault="00EC0EFB" w:rsidP="00EC0EF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  <w:tr w:rsidR="00EC0EFB" w:rsidRPr="00C51495" w14:paraId="46DAAD16" w14:textId="77777777" w:rsidTr="00487BCB">
        <w:tc>
          <w:tcPr>
            <w:tcW w:w="1767" w:type="dxa"/>
          </w:tcPr>
          <w:p w14:paraId="532BEBFF" w14:textId="77777777" w:rsidR="00EC0EFB" w:rsidRPr="00C51495" w:rsidRDefault="00EC0EFB" w:rsidP="00EC0EF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h3</w:t>
            </w:r>
          </w:p>
        </w:tc>
        <w:tc>
          <w:tcPr>
            <w:tcW w:w="1778" w:type="dxa"/>
          </w:tcPr>
          <w:p w14:paraId="57097D09" w14:textId="4D8B1181" w:rsidR="00EC0EFB" w:rsidRPr="00C51495" w:rsidRDefault="00EC0EFB" w:rsidP="00EC0EF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220EB596" w14:textId="09787373" w:rsidR="00EC0EFB" w:rsidRPr="00C51495" w:rsidRDefault="00EC0EFB" w:rsidP="00EC0EF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295903E0" w14:textId="77777777" w:rsidR="00EC0EFB" w:rsidRPr="00C51495" w:rsidRDefault="00EC0EFB" w:rsidP="00EC0EF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56F66DAF" w14:textId="77777777" w:rsidR="00EC0EFB" w:rsidRPr="00C51495" w:rsidRDefault="00EC0EFB" w:rsidP="00EC0EF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</w:tbl>
    <w:p w14:paraId="4E2F0F04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</w:rPr>
      </w:pPr>
    </w:p>
    <w:p w14:paraId="7E5FE71D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</w:rPr>
      </w:pPr>
    </w:p>
    <w:p w14:paraId="40323B7F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TU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cantidad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trabajadores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de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habilidad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h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a usar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en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el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trimestre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 xml:space="preserve">t 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EC0EFB" w:rsidRPr="00C51495" w14:paraId="7A71E7B1" w14:textId="77777777" w:rsidTr="00487BCB">
        <w:tc>
          <w:tcPr>
            <w:tcW w:w="1767" w:type="dxa"/>
          </w:tcPr>
          <w:p w14:paraId="622149A2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3212A52B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105729E2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7AEE6C9C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27C98EA4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EC0EFB" w:rsidRPr="00C51495" w14:paraId="6DA1E4BF" w14:textId="77777777" w:rsidTr="00487BCB">
        <w:tc>
          <w:tcPr>
            <w:tcW w:w="1767" w:type="dxa"/>
          </w:tcPr>
          <w:p w14:paraId="7ED26164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h1</w:t>
            </w:r>
          </w:p>
        </w:tc>
        <w:tc>
          <w:tcPr>
            <w:tcW w:w="1778" w:type="dxa"/>
          </w:tcPr>
          <w:p w14:paraId="67EF2F57" w14:textId="6A9FA954" w:rsidR="00EC0EFB" w:rsidRPr="00C51495" w:rsidRDefault="00EC0EFB" w:rsidP="00EC0EF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C51495">
              <w:rPr>
                <w:color w:val="000000" w:themeColor="text1"/>
              </w:rPr>
              <w:t>00</w:t>
            </w:r>
          </w:p>
        </w:tc>
        <w:tc>
          <w:tcPr>
            <w:tcW w:w="1778" w:type="dxa"/>
          </w:tcPr>
          <w:p w14:paraId="5DF7F9BD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500</w:t>
            </w:r>
          </w:p>
        </w:tc>
        <w:tc>
          <w:tcPr>
            <w:tcW w:w="1778" w:type="dxa"/>
          </w:tcPr>
          <w:p w14:paraId="0D34BF66" w14:textId="6936B6F9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C51495">
              <w:rPr>
                <w:color w:val="000000" w:themeColor="text1"/>
              </w:rPr>
              <w:t>500</w:t>
            </w:r>
          </w:p>
        </w:tc>
        <w:tc>
          <w:tcPr>
            <w:tcW w:w="1727" w:type="dxa"/>
          </w:tcPr>
          <w:p w14:paraId="3B9F6992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500</w:t>
            </w:r>
          </w:p>
        </w:tc>
      </w:tr>
      <w:tr w:rsidR="00EC0EFB" w:rsidRPr="00C51495" w14:paraId="4C9FA6D4" w14:textId="77777777" w:rsidTr="00487BCB">
        <w:tc>
          <w:tcPr>
            <w:tcW w:w="1767" w:type="dxa"/>
          </w:tcPr>
          <w:p w14:paraId="76D16400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h2</w:t>
            </w:r>
          </w:p>
        </w:tc>
        <w:tc>
          <w:tcPr>
            <w:tcW w:w="1778" w:type="dxa"/>
          </w:tcPr>
          <w:p w14:paraId="59F65480" w14:textId="0A2FF654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5A14A01E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50</w:t>
            </w:r>
          </w:p>
        </w:tc>
        <w:tc>
          <w:tcPr>
            <w:tcW w:w="1778" w:type="dxa"/>
          </w:tcPr>
          <w:p w14:paraId="644F9522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50</w:t>
            </w:r>
          </w:p>
        </w:tc>
        <w:tc>
          <w:tcPr>
            <w:tcW w:w="1727" w:type="dxa"/>
          </w:tcPr>
          <w:p w14:paraId="5C192B51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500</w:t>
            </w:r>
          </w:p>
        </w:tc>
      </w:tr>
      <w:tr w:rsidR="00EC0EFB" w:rsidRPr="00C51495" w14:paraId="6E68CA8E" w14:textId="77777777" w:rsidTr="00487BCB">
        <w:tc>
          <w:tcPr>
            <w:tcW w:w="1767" w:type="dxa"/>
          </w:tcPr>
          <w:p w14:paraId="23CFFC24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h3</w:t>
            </w:r>
          </w:p>
        </w:tc>
        <w:tc>
          <w:tcPr>
            <w:tcW w:w="1778" w:type="dxa"/>
          </w:tcPr>
          <w:p w14:paraId="7D08C4D8" w14:textId="758E253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Pr="00C51495">
              <w:rPr>
                <w:color w:val="000000" w:themeColor="text1"/>
              </w:rPr>
              <w:t>0</w:t>
            </w:r>
          </w:p>
        </w:tc>
        <w:tc>
          <w:tcPr>
            <w:tcW w:w="1778" w:type="dxa"/>
          </w:tcPr>
          <w:p w14:paraId="54749584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10</w:t>
            </w:r>
          </w:p>
        </w:tc>
        <w:tc>
          <w:tcPr>
            <w:tcW w:w="1778" w:type="dxa"/>
          </w:tcPr>
          <w:p w14:paraId="1798DD52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10</w:t>
            </w:r>
          </w:p>
        </w:tc>
        <w:tc>
          <w:tcPr>
            <w:tcW w:w="1727" w:type="dxa"/>
          </w:tcPr>
          <w:p w14:paraId="5E6F49A3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10</w:t>
            </w:r>
          </w:p>
        </w:tc>
      </w:tr>
    </w:tbl>
    <w:p w14:paraId="452F8958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</w:rPr>
      </w:pPr>
    </w:p>
    <w:p w14:paraId="4BB4D434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</w:rPr>
      </w:pPr>
    </w:p>
    <w:p w14:paraId="733DA38F" w14:textId="77777777" w:rsidR="00EC0EFB" w:rsidRPr="00C51495" w:rsidRDefault="00EC0EFB" w:rsidP="00EC0EFB">
      <w:pPr>
        <w:pStyle w:val="Sinespaciado"/>
        <w:rPr>
          <w:rFonts w:eastAsiaTheme="minorEastAsia"/>
          <w:color w:val="000000" w:themeColor="text1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lang w:val="es-MX"/>
            </w:rPr>
            <m:t>HE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s-MX"/>
                </w:rPr>
                <m:t>h,t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s-MX"/>
            </w:rPr>
            <m:t>Horas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extra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usar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de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trabajadores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de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habilidad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h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en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el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trimestre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MX"/>
            </w:rPr>
            <m:t>t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78"/>
        <w:gridCol w:w="1778"/>
        <w:gridCol w:w="1778"/>
        <w:gridCol w:w="1727"/>
      </w:tblGrid>
      <w:tr w:rsidR="00EC0EFB" w:rsidRPr="00C51495" w14:paraId="0D207F39" w14:textId="77777777" w:rsidTr="00487BCB">
        <w:tc>
          <w:tcPr>
            <w:tcW w:w="1767" w:type="dxa"/>
          </w:tcPr>
          <w:p w14:paraId="1EB88888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778" w:type="dxa"/>
          </w:tcPr>
          <w:p w14:paraId="285A8C52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t1</w:t>
            </w:r>
          </w:p>
        </w:tc>
        <w:tc>
          <w:tcPr>
            <w:tcW w:w="1778" w:type="dxa"/>
          </w:tcPr>
          <w:p w14:paraId="34C5E122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t2</w:t>
            </w:r>
          </w:p>
        </w:tc>
        <w:tc>
          <w:tcPr>
            <w:tcW w:w="1778" w:type="dxa"/>
          </w:tcPr>
          <w:p w14:paraId="265AA9CC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t3</w:t>
            </w:r>
          </w:p>
        </w:tc>
        <w:tc>
          <w:tcPr>
            <w:tcW w:w="1727" w:type="dxa"/>
          </w:tcPr>
          <w:p w14:paraId="7F30C5C8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t4</w:t>
            </w:r>
          </w:p>
        </w:tc>
      </w:tr>
      <w:tr w:rsidR="00EC0EFB" w:rsidRPr="00C51495" w14:paraId="5632EBB4" w14:textId="77777777" w:rsidTr="00487BCB">
        <w:tc>
          <w:tcPr>
            <w:tcW w:w="1767" w:type="dxa"/>
          </w:tcPr>
          <w:p w14:paraId="32BD6109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h1</w:t>
            </w:r>
          </w:p>
        </w:tc>
        <w:tc>
          <w:tcPr>
            <w:tcW w:w="1778" w:type="dxa"/>
          </w:tcPr>
          <w:p w14:paraId="26405A02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78" w:type="dxa"/>
          </w:tcPr>
          <w:p w14:paraId="0DC9BA00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78" w:type="dxa"/>
          </w:tcPr>
          <w:p w14:paraId="0EF1391E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27" w:type="dxa"/>
          </w:tcPr>
          <w:p w14:paraId="5728E054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  <w:tr w:rsidR="00EC0EFB" w:rsidRPr="00C51495" w14:paraId="14CF53CF" w14:textId="77777777" w:rsidTr="00487BCB">
        <w:tc>
          <w:tcPr>
            <w:tcW w:w="1767" w:type="dxa"/>
          </w:tcPr>
          <w:p w14:paraId="7A893586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h2</w:t>
            </w:r>
          </w:p>
        </w:tc>
        <w:tc>
          <w:tcPr>
            <w:tcW w:w="1778" w:type="dxa"/>
          </w:tcPr>
          <w:p w14:paraId="7CD74D69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78" w:type="dxa"/>
          </w:tcPr>
          <w:p w14:paraId="6AC1BF89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78" w:type="dxa"/>
          </w:tcPr>
          <w:p w14:paraId="25DDD77E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27" w:type="dxa"/>
          </w:tcPr>
          <w:p w14:paraId="4AA0C5C1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  <w:tr w:rsidR="00EC0EFB" w:rsidRPr="00C51495" w14:paraId="19618FCB" w14:textId="77777777" w:rsidTr="00487BCB">
        <w:tc>
          <w:tcPr>
            <w:tcW w:w="1767" w:type="dxa"/>
          </w:tcPr>
          <w:p w14:paraId="70CEE5BE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h3</w:t>
            </w:r>
          </w:p>
        </w:tc>
        <w:tc>
          <w:tcPr>
            <w:tcW w:w="1778" w:type="dxa"/>
          </w:tcPr>
          <w:p w14:paraId="4C50970B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78" w:type="dxa"/>
          </w:tcPr>
          <w:p w14:paraId="4ABF65ED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78" w:type="dxa"/>
          </w:tcPr>
          <w:p w14:paraId="2BB60246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78</w:t>
            </w:r>
          </w:p>
        </w:tc>
        <w:tc>
          <w:tcPr>
            <w:tcW w:w="1727" w:type="dxa"/>
          </w:tcPr>
          <w:p w14:paraId="008214B8" w14:textId="77777777" w:rsidR="00EC0EFB" w:rsidRPr="00C51495" w:rsidRDefault="00EC0EFB" w:rsidP="00487BCB">
            <w:pPr>
              <w:pStyle w:val="Sinespaciado"/>
              <w:rPr>
                <w:color w:val="000000" w:themeColor="text1"/>
              </w:rPr>
            </w:pPr>
            <w:r w:rsidRPr="00C51495">
              <w:rPr>
                <w:color w:val="000000" w:themeColor="text1"/>
              </w:rPr>
              <w:t>0</w:t>
            </w:r>
          </w:p>
        </w:tc>
      </w:tr>
    </w:tbl>
    <w:p w14:paraId="4ED61405" w14:textId="77777777" w:rsidR="00EC0EFB" w:rsidRPr="00C51495" w:rsidRDefault="00EC0EFB" w:rsidP="00EC0EFB">
      <w:pPr>
        <w:rPr>
          <w:color w:val="000000" w:themeColor="text1"/>
          <w:lang w:val="es-MX"/>
        </w:rPr>
      </w:pPr>
    </w:p>
    <w:p w14:paraId="05CAEEC8" w14:textId="0C76E67D" w:rsidR="00EC0EFB" w:rsidRPr="00C51495" w:rsidRDefault="00EC0EFB" w:rsidP="00EC0EFB">
      <w:pPr>
        <w:pStyle w:val="Sinespaciado"/>
        <w:rPr>
          <w:lang w:val="es-MX"/>
        </w:rPr>
      </w:pPr>
      <w:r w:rsidRPr="00C51495">
        <w:rPr>
          <w:lang w:val="es-MX"/>
        </w:rPr>
        <w:t xml:space="preserve">COSTO TOTAL = </w:t>
      </w:r>
      <w:r>
        <w:rPr>
          <w:lang w:val="es-MX"/>
        </w:rPr>
        <w:t>16.083.200.000$</w:t>
      </w:r>
    </w:p>
    <w:p w14:paraId="55371A1D" w14:textId="5D3D8FF0" w:rsidR="00EC0EFB" w:rsidRDefault="00EC0EFB" w:rsidP="00EC0EFB">
      <w:pPr>
        <w:pStyle w:val="Sinespaciado"/>
        <w:rPr>
          <w:lang w:val="es-MX"/>
        </w:rPr>
      </w:pPr>
      <w:r>
        <w:rPr>
          <w:lang w:val="es-MX"/>
        </w:rPr>
        <w:t>PUNTAJE DE PROVEEDORES =911813 puntos</w:t>
      </w:r>
    </w:p>
    <w:p w14:paraId="3DF1B1DD" w14:textId="118BAD7F" w:rsidR="00EC0EFB" w:rsidRPr="00C51495" w:rsidRDefault="00EC0EFB" w:rsidP="00EC0EFB">
      <w:pPr>
        <w:pStyle w:val="Sinespaciado"/>
        <w:rPr>
          <w:lang w:val="es-MX"/>
        </w:rPr>
      </w:pPr>
      <w:r>
        <w:rPr>
          <w:lang w:val="es-MX"/>
        </w:rPr>
        <w:t>EMISION HUELLADE CARBONO =1.355.925 Kg</w:t>
      </w:r>
    </w:p>
    <w:p w14:paraId="43EF1156" w14:textId="7A3EB694" w:rsidR="00C51495" w:rsidRPr="00BC7C54" w:rsidRDefault="00BC7C54" w:rsidP="00BC7C54">
      <w:pPr>
        <w:rPr>
          <w:color w:val="000000" w:themeColor="text1"/>
          <w:lang w:val="es-MX"/>
        </w:rPr>
      </w:pPr>
      <w:r>
        <w:rPr>
          <w:noProof/>
          <w:lang w:val="en-US"/>
        </w:rPr>
        <w:lastRenderedPageBreak/>
        <w:drawing>
          <wp:inline distT="0" distB="0" distL="0" distR="0" wp14:anchorId="1B5668A0" wp14:editId="20BBF265">
            <wp:extent cx="5612130" cy="56191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2EF3497" wp14:editId="4787F13E">
            <wp:extent cx="5612130" cy="39643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495" w:rsidRPr="00BC7C54" w:rsidSect="000758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4FE07"/>
    <w:multiLevelType w:val="hybridMultilevel"/>
    <w:tmpl w:val="FFFFFFFF"/>
    <w:lvl w:ilvl="0" w:tplc="663EED74">
      <w:start w:val="1"/>
      <w:numFmt w:val="decimal"/>
      <w:lvlText w:val="%1."/>
      <w:lvlJc w:val="left"/>
      <w:pPr>
        <w:ind w:left="720" w:hanging="360"/>
      </w:pPr>
    </w:lvl>
    <w:lvl w:ilvl="1" w:tplc="37FE80B2">
      <w:start w:val="1"/>
      <w:numFmt w:val="lowerLetter"/>
      <w:lvlText w:val="%2."/>
      <w:lvlJc w:val="left"/>
      <w:pPr>
        <w:ind w:left="1440" w:hanging="360"/>
      </w:pPr>
    </w:lvl>
    <w:lvl w:ilvl="2" w:tplc="9A1CB478">
      <w:start w:val="1"/>
      <w:numFmt w:val="lowerRoman"/>
      <w:lvlText w:val="%3."/>
      <w:lvlJc w:val="right"/>
      <w:pPr>
        <w:ind w:left="2160" w:hanging="180"/>
      </w:pPr>
    </w:lvl>
    <w:lvl w:ilvl="3" w:tplc="F6328B2C">
      <w:start w:val="1"/>
      <w:numFmt w:val="decimal"/>
      <w:lvlText w:val="%4."/>
      <w:lvlJc w:val="left"/>
      <w:pPr>
        <w:ind w:left="2880" w:hanging="360"/>
      </w:pPr>
    </w:lvl>
    <w:lvl w:ilvl="4" w:tplc="88721546">
      <w:start w:val="1"/>
      <w:numFmt w:val="lowerLetter"/>
      <w:lvlText w:val="%5."/>
      <w:lvlJc w:val="left"/>
      <w:pPr>
        <w:ind w:left="3600" w:hanging="360"/>
      </w:pPr>
    </w:lvl>
    <w:lvl w:ilvl="5" w:tplc="6BA40F5E">
      <w:start w:val="1"/>
      <w:numFmt w:val="lowerRoman"/>
      <w:lvlText w:val="%6."/>
      <w:lvlJc w:val="right"/>
      <w:pPr>
        <w:ind w:left="4320" w:hanging="180"/>
      </w:pPr>
    </w:lvl>
    <w:lvl w:ilvl="6" w:tplc="EA1A93CA">
      <w:start w:val="1"/>
      <w:numFmt w:val="decimal"/>
      <w:lvlText w:val="%7."/>
      <w:lvlJc w:val="left"/>
      <w:pPr>
        <w:ind w:left="5040" w:hanging="360"/>
      </w:pPr>
    </w:lvl>
    <w:lvl w:ilvl="7" w:tplc="4B7ADEEE">
      <w:start w:val="1"/>
      <w:numFmt w:val="lowerLetter"/>
      <w:lvlText w:val="%8."/>
      <w:lvlJc w:val="left"/>
      <w:pPr>
        <w:ind w:left="5760" w:hanging="360"/>
      </w:pPr>
    </w:lvl>
    <w:lvl w:ilvl="8" w:tplc="F66884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82E72"/>
    <w:multiLevelType w:val="hybridMultilevel"/>
    <w:tmpl w:val="2FB821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A577E"/>
    <w:multiLevelType w:val="hybridMultilevel"/>
    <w:tmpl w:val="FFFFFFFF"/>
    <w:lvl w:ilvl="0" w:tplc="663EED74">
      <w:start w:val="1"/>
      <w:numFmt w:val="decimal"/>
      <w:lvlText w:val="%1."/>
      <w:lvlJc w:val="left"/>
      <w:pPr>
        <w:ind w:left="720" w:hanging="360"/>
      </w:pPr>
    </w:lvl>
    <w:lvl w:ilvl="1" w:tplc="37FE80B2">
      <w:start w:val="1"/>
      <w:numFmt w:val="lowerLetter"/>
      <w:lvlText w:val="%2."/>
      <w:lvlJc w:val="left"/>
      <w:pPr>
        <w:ind w:left="1440" w:hanging="360"/>
      </w:pPr>
    </w:lvl>
    <w:lvl w:ilvl="2" w:tplc="9A1CB478">
      <w:start w:val="1"/>
      <w:numFmt w:val="lowerRoman"/>
      <w:lvlText w:val="%3."/>
      <w:lvlJc w:val="right"/>
      <w:pPr>
        <w:ind w:left="2160" w:hanging="180"/>
      </w:pPr>
    </w:lvl>
    <w:lvl w:ilvl="3" w:tplc="F6328B2C">
      <w:start w:val="1"/>
      <w:numFmt w:val="decimal"/>
      <w:lvlText w:val="%4."/>
      <w:lvlJc w:val="left"/>
      <w:pPr>
        <w:ind w:left="2880" w:hanging="360"/>
      </w:pPr>
    </w:lvl>
    <w:lvl w:ilvl="4" w:tplc="88721546">
      <w:start w:val="1"/>
      <w:numFmt w:val="lowerLetter"/>
      <w:lvlText w:val="%5."/>
      <w:lvlJc w:val="left"/>
      <w:pPr>
        <w:ind w:left="3600" w:hanging="360"/>
      </w:pPr>
    </w:lvl>
    <w:lvl w:ilvl="5" w:tplc="6BA40F5E">
      <w:start w:val="1"/>
      <w:numFmt w:val="lowerRoman"/>
      <w:lvlText w:val="%6."/>
      <w:lvlJc w:val="right"/>
      <w:pPr>
        <w:ind w:left="4320" w:hanging="180"/>
      </w:pPr>
    </w:lvl>
    <w:lvl w:ilvl="6" w:tplc="EA1A93CA">
      <w:start w:val="1"/>
      <w:numFmt w:val="decimal"/>
      <w:lvlText w:val="%7."/>
      <w:lvlJc w:val="left"/>
      <w:pPr>
        <w:ind w:left="5040" w:hanging="360"/>
      </w:pPr>
    </w:lvl>
    <w:lvl w:ilvl="7" w:tplc="4B7ADEEE">
      <w:start w:val="1"/>
      <w:numFmt w:val="lowerLetter"/>
      <w:lvlText w:val="%8."/>
      <w:lvlJc w:val="left"/>
      <w:pPr>
        <w:ind w:left="5760" w:hanging="360"/>
      </w:pPr>
    </w:lvl>
    <w:lvl w:ilvl="8" w:tplc="F668843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A5861"/>
    <w:multiLevelType w:val="hybridMultilevel"/>
    <w:tmpl w:val="B1A6B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462E9"/>
    <w:multiLevelType w:val="hybridMultilevel"/>
    <w:tmpl w:val="FFFFFFFF"/>
    <w:lvl w:ilvl="0" w:tplc="663EED74">
      <w:start w:val="1"/>
      <w:numFmt w:val="decimal"/>
      <w:lvlText w:val="%1."/>
      <w:lvlJc w:val="left"/>
      <w:pPr>
        <w:ind w:left="720" w:hanging="360"/>
      </w:pPr>
    </w:lvl>
    <w:lvl w:ilvl="1" w:tplc="37FE80B2">
      <w:start w:val="1"/>
      <w:numFmt w:val="lowerLetter"/>
      <w:lvlText w:val="%2."/>
      <w:lvlJc w:val="left"/>
      <w:pPr>
        <w:ind w:left="1440" w:hanging="360"/>
      </w:pPr>
    </w:lvl>
    <w:lvl w:ilvl="2" w:tplc="9A1CB478">
      <w:start w:val="1"/>
      <w:numFmt w:val="lowerRoman"/>
      <w:lvlText w:val="%3."/>
      <w:lvlJc w:val="right"/>
      <w:pPr>
        <w:ind w:left="2160" w:hanging="180"/>
      </w:pPr>
    </w:lvl>
    <w:lvl w:ilvl="3" w:tplc="F6328B2C">
      <w:start w:val="1"/>
      <w:numFmt w:val="decimal"/>
      <w:lvlText w:val="%4."/>
      <w:lvlJc w:val="left"/>
      <w:pPr>
        <w:ind w:left="2880" w:hanging="360"/>
      </w:pPr>
    </w:lvl>
    <w:lvl w:ilvl="4" w:tplc="88721546">
      <w:start w:val="1"/>
      <w:numFmt w:val="lowerLetter"/>
      <w:lvlText w:val="%5."/>
      <w:lvlJc w:val="left"/>
      <w:pPr>
        <w:ind w:left="3600" w:hanging="360"/>
      </w:pPr>
    </w:lvl>
    <w:lvl w:ilvl="5" w:tplc="6BA40F5E">
      <w:start w:val="1"/>
      <w:numFmt w:val="lowerRoman"/>
      <w:lvlText w:val="%6."/>
      <w:lvlJc w:val="right"/>
      <w:pPr>
        <w:ind w:left="4320" w:hanging="180"/>
      </w:pPr>
    </w:lvl>
    <w:lvl w:ilvl="6" w:tplc="EA1A93CA">
      <w:start w:val="1"/>
      <w:numFmt w:val="decimal"/>
      <w:lvlText w:val="%7."/>
      <w:lvlJc w:val="left"/>
      <w:pPr>
        <w:ind w:left="5040" w:hanging="360"/>
      </w:pPr>
    </w:lvl>
    <w:lvl w:ilvl="7" w:tplc="4B7ADEEE">
      <w:start w:val="1"/>
      <w:numFmt w:val="lowerLetter"/>
      <w:lvlText w:val="%8."/>
      <w:lvlJc w:val="left"/>
      <w:pPr>
        <w:ind w:left="5760" w:hanging="360"/>
      </w:pPr>
    </w:lvl>
    <w:lvl w:ilvl="8" w:tplc="F668843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isa Fernanda Cordoba Ruiz">
    <w15:presenceInfo w15:providerId="None" w15:userId="Luisa Fernanda Cordoba Rui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52"/>
    <w:rsid w:val="00011E5B"/>
    <w:rsid w:val="0001598E"/>
    <w:rsid w:val="000235AB"/>
    <w:rsid w:val="00027C9E"/>
    <w:rsid w:val="00033689"/>
    <w:rsid w:val="00042345"/>
    <w:rsid w:val="0006558B"/>
    <w:rsid w:val="000667DA"/>
    <w:rsid w:val="00075867"/>
    <w:rsid w:val="00080D09"/>
    <w:rsid w:val="00081974"/>
    <w:rsid w:val="000831FF"/>
    <w:rsid w:val="000846B1"/>
    <w:rsid w:val="00097EA6"/>
    <w:rsid w:val="000A2591"/>
    <w:rsid w:val="000B3141"/>
    <w:rsid w:val="000D1952"/>
    <w:rsid w:val="000E2D61"/>
    <w:rsid w:val="001157BF"/>
    <w:rsid w:val="00137E3F"/>
    <w:rsid w:val="00146167"/>
    <w:rsid w:val="00171AAF"/>
    <w:rsid w:val="001844F7"/>
    <w:rsid w:val="001A79BE"/>
    <w:rsid w:val="001D4261"/>
    <w:rsid w:val="001E5B6B"/>
    <w:rsid w:val="001F42C9"/>
    <w:rsid w:val="002065F6"/>
    <w:rsid w:val="00207837"/>
    <w:rsid w:val="00220504"/>
    <w:rsid w:val="00226F1A"/>
    <w:rsid w:val="0023400C"/>
    <w:rsid w:val="00271ED1"/>
    <w:rsid w:val="0029342F"/>
    <w:rsid w:val="002A739C"/>
    <w:rsid w:val="002C13B9"/>
    <w:rsid w:val="002C42B2"/>
    <w:rsid w:val="002C70A7"/>
    <w:rsid w:val="002D06CC"/>
    <w:rsid w:val="002D4963"/>
    <w:rsid w:val="002E4A70"/>
    <w:rsid w:val="002E4B81"/>
    <w:rsid w:val="002F4FD6"/>
    <w:rsid w:val="003054BF"/>
    <w:rsid w:val="00312056"/>
    <w:rsid w:val="003243B4"/>
    <w:rsid w:val="0034478D"/>
    <w:rsid w:val="0034690F"/>
    <w:rsid w:val="00347522"/>
    <w:rsid w:val="00372E06"/>
    <w:rsid w:val="00385E48"/>
    <w:rsid w:val="00386A21"/>
    <w:rsid w:val="003A5E07"/>
    <w:rsid w:val="003E6862"/>
    <w:rsid w:val="003E73F8"/>
    <w:rsid w:val="003F64F1"/>
    <w:rsid w:val="0040209B"/>
    <w:rsid w:val="00402F1F"/>
    <w:rsid w:val="0040359A"/>
    <w:rsid w:val="00405318"/>
    <w:rsid w:val="0040774E"/>
    <w:rsid w:val="00411E5F"/>
    <w:rsid w:val="00423011"/>
    <w:rsid w:val="0046460F"/>
    <w:rsid w:val="00464A61"/>
    <w:rsid w:val="00494E25"/>
    <w:rsid w:val="004961F8"/>
    <w:rsid w:val="004A2310"/>
    <w:rsid w:val="004A25C8"/>
    <w:rsid w:val="004D1B24"/>
    <w:rsid w:val="004D45E9"/>
    <w:rsid w:val="004F45B3"/>
    <w:rsid w:val="005009BC"/>
    <w:rsid w:val="0050156C"/>
    <w:rsid w:val="00522F27"/>
    <w:rsid w:val="00522F52"/>
    <w:rsid w:val="0053173E"/>
    <w:rsid w:val="00531925"/>
    <w:rsid w:val="00532C48"/>
    <w:rsid w:val="005349B6"/>
    <w:rsid w:val="00537C0A"/>
    <w:rsid w:val="00542EDE"/>
    <w:rsid w:val="00565CAA"/>
    <w:rsid w:val="00576B2B"/>
    <w:rsid w:val="00576CE5"/>
    <w:rsid w:val="005A3EA7"/>
    <w:rsid w:val="005B75D3"/>
    <w:rsid w:val="005C5D99"/>
    <w:rsid w:val="005D38F8"/>
    <w:rsid w:val="005D5BB0"/>
    <w:rsid w:val="005F477B"/>
    <w:rsid w:val="00605F2C"/>
    <w:rsid w:val="0063588A"/>
    <w:rsid w:val="00635A14"/>
    <w:rsid w:val="00643271"/>
    <w:rsid w:val="00656E5D"/>
    <w:rsid w:val="0066052D"/>
    <w:rsid w:val="00661721"/>
    <w:rsid w:val="006636E2"/>
    <w:rsid w:val="00664C67"/>
    <w:rsid w:val="00672766"/>
    <w:rsid w:val="00676CDE"/>
    <w:rsid w:val="00676E8C"/>
    <w:rsid w:val="00683A2F"/>
    <w:rsid w:val="00695A5F"/>
    <w:rsid w:val="006A18B5"/>
    <w:rsid w:val="006A48E0"/>
    <w:rsid w:val="006A54DB"/>
    <w:rsid w:val="006B5007"/>
    <w:rsid w:val="006B6D11"/>
    <w:rsid w:val="006D06E7"/>
    <w:rsid w:val="006F77FA"/>
    <w:rsid w:val="00713582"/>
    <w:rsid w:val="00716A2D"/>
    <w:rsid w:val="0072219C"/>
    <w:rsid w:val="00746C15"/>
    <w:rsid w:val="00754FE4"/>
    <w:rsid w:val="00755A0F"/>
    <w:rsid w:val="007628E2"/>
    <w:rsid w:val="007651C5"/>
    <w:rsid w:val="00774269"/>
    <w:rsid w:val="00782357"/>
    <w:rsid w:val="00793B44"/>
    <w:rsid w:val="007B4FF8"/>
    <w:rsid w:val="007D4C98"/>
    <w:rsid w:val="007F466F"/>
    <w:rsid w:val="00805019"/>
    <w:rsid w:val="0080599F"/>
    <w:rsid w:val="00812E9C"/>
    <w:rsid w:val="00816A18"/>
    <w:rsid w:val="008330A4"/>
    <w:rsid w:val="00836CD9"/>
    <w:rsid w:val="00845991"/>
    <w:rsid w:val="00851BFE"/>
    <w:rsid w:val="00853B26"/>
    <w:rsid w:val="00871F7E"/>
    <w:rsid w:val="00876F12"/>
    <w:rsid w:val="008772FC"/>
    <w:rsid w:val="008927B8"/>
    <w:rsid w:val="00893912"/>
    <w:rsid w:val="008A2B96"/>
    <w:rsid w:val="008B1E1A"/>
    <w:rsid w:val="008B448B"/>
    <w:rsid w:val="008B6BFE"/>
    <w:rsid w:val="008E5E71"/>
    <w:rsid w:val="008F0D33"/>
    <w:rsid w:val="00925C02"/>
    <w:rsid w:val="00946E93"/>
    <w:rsid w:val="009578ED"/>
    <w:rsid w:val="00962112"/>
    <w:rsid w:val="00976330"/>
    <w:rsid w:val="009934AE"/>
    <w:rsid w:val="009955DC"/>
    <w:rsid w:val="009964B2"/>
    <w:rsid w:val="009A3A5F"/>
    <w:rsid w:val="009A3B0B"/>
    <w:rsid w:val="009A73AF"/>
    <w:rsid w:val="009B17C0"/>
    <w:rsid w:val="009B7AAA"/>
    <w:rsid w:val="009C7AD0"/>
    <w:rsid w:val="009D5ED9"/>
    <w:rsid w:val="009D6F23"/>
    <w:rsid w:val="009E7492"/>
    <w:rsid w:val="00A14878"/>
    <w:rsid w:val="00A16882"/>
    <w:rsid w:val="00A251EC"/>
    <w:rsid w:val="00A3298B"/>
    <w:rsid w:val="00A34B12"/>
    <w:rsid w:val="00A36CE0"/>
    <w:rsid w:val="00A41600"/>
    <w:rsid w:val="00A43753"/>
    <w:rsid w:val="00A64AC5"/>
    <w:rsid w:val="00A671C8"/>
    <w:rsid w:val="00A77B89"/>
    <w:rsid w:val="00A818B1"/>
    <w:rsid w:val="00A85F9F"/>
    <w:rsid w:val="00A9682C"/>
    <w:rsid w:val="00AA7FD7"/>
    <w:rsid w:val="00AD479B"/>
    <w:rsid w:val="00AD51D4"/>
    <w:rsid w:val="00AD6ACB"/>
    <w:rsid w:val="00AE4F4F"/>
    <w:rsid w:val="00AE7662"/>
    <w:rsid w:val="00AF25EE"/>
    <w:rsid w:val="00AF6E40"/>
    <w:rsid w:val="00B009F6"/>
    <w:rsid w:val="00B0312D"/>
    <w:rsid w:val="00B11E47"/>
    <w:rsid w:val="00B134C2"/>
    <w:rsid w:val="00B24486"/>
    <w:rsid w:val="00B30BC4"/>
    <w:rsid w:val="00B35CF5"/>
    <w:rsid w:val="00B44913"/>
    <w:rsid w:val="00B547F6"/>
    <w:rsid w:val="00BA3FAF"/>
    <w:rsid w:val="00BC7C54"/>
    <w:rsid w:val="00BD5A59"/>
    <w:rsid w:val="00BE567F"/>
    <w:rsid w:val="00BE6E44"/>
    <w:rsid w:val="00C01B43"/>
    <w:rsid w:val="00C07D00"/>
    <w:rsid w:val="00C111B9"/>
    <w:rsid w:val="00C21DC8"/>
    <w:rsid w:val="00C36CE0"/>
    <w:rsid w:val="00C40BAC"/>
    <w:rsid w:val="00C43565"/>
    <w:rsid w:val="00C4475F"/>
    <w:rsid w:val="00C51495"/>
    <w:rsid w:val="00C54702"/>
    <w:rsid w:val="00C6398E"/>
    <w:rsid w:val="00C808C3"/>
    <w:rsid w:val="00C81F77"/>
    <w:rsid w:val="00C90D24"/>
    <w:rsid w:val="00CA3AF0"/>
    <w:rsid w:val="00CB063B"/>
    <w:rsid w:val="00CB32C0"/>
    <w:rsid w:val="00CC07E7"/>
    <w:rsid w:val="00CC68A4"/>
    <w:rsid w:val="00CD04AE"/>
    <w:rsid w:val="00CD6270"/>
    <w:rsid w:val="00CF0FDC"/>
    <w:rsid w:val="00CF7991"/>
    <w:rsid w:val="00D105CA"/>
    <w:rsid w:val="00D111F5"/>
    <w:rsid w:val="00D25511"/>
    <w:rsid w:val="00D354CB"/>
    <w:rsid w:val="00D4045A"/>
    <w:rsid w:val="00D562C7"/>
    <w:rsid w:val="00D73BFC"/>
    <w:rsid w:val="00D90C2F"/>
    <w:rsid w:val="00D91D6A"/>
    <w:rsid w:val="00DA4F28"/>
    <w:rsid w:val="00DB6011"/>
    <w:rsid w:val="00DD435A"/>
    <w:rsid w:val="00E05E83"/>
    <w:rsid w:val="00E25D99"/>
    <w:rsid w:val="00E40AC6"/>
    <w:rsid w:val="00E4521E"/>
    <w:rsid w:val="00E52821"/>
    <w:rsid w:val="00E5361D"/>
    <w:rsid w:val="00E663F0"/>
    <w:rsid w:val="00E66A73"/>
    <w:rsid w:val="00E7224C"/>
    <w:rsid w:val="00E725BE"/>
    <w:rsid w:val="00E735E0"/>
    <w:rsid w:val="00E849AB"/>
    <w:rsid w:val="00E94EA7"/>
    <w:rsid w:val="00EA5D8D"/>
    <w:rsid w:val="00EB5728"/>
    <w:rsid w:val="00EB78C0"/>
    <w:rsid w:val="00EC0EFB"/>
    <w:rsid w:val="00EC1B09"/>
    <w:rsid w:val="00EF344F"/>
    <w:rsid w:val="00EF71E7"/>
    <w:rsid w:val="00F06AC1"/>
    <w:rsid w:val="00F113D0"/>
    <w:rsid w:val="00F5269B"/>
    <w:rsid w:val="00F52F40"/>
    <w:rsid w:val="00F6101B"/>
    <w:rsid w:val="00F671AD"/>
    <w:rsid w:val="00F75FCF"/>
    <w:rsid w:val="00F84DD3"/>
    <w:rsid w:val="00F96F3B"/>
    <w:rsid w:val="00FA7B85"/>
    <w:rsid w:val="00FB1FAB"/>
    <w:rsid w:val="00FB41DD"/>
    <w:rsid w:val="00FD72E6"/>
    <w:rsid w:val="029EAD62"/>
    <w:rsid w:val="06FC0A42"/>
    <w:rsid w:val="0A448ACB"/>
    <w:rsid w:val="0C7110E3"/>
    <w:rsid w:val="0E70A239"/>
    <w:rsid w:val="1874A4EF"/>
    <w:rsid w:val="189AB2D5"/>
    <w:rsid w:val="376816CD"/>
    <w:rsid w:val="3900F1DF"/>
    <w:rsid w:val="4791FE36"/>
    <w:rsid w:val="4917CEB9"/>
    <w:rsid w:val="5502C9B4"/>
    <w:rsid w:val="5DA366FE"/>
    <w:rsid w:val="60939214"/>
    <w:rsid w:val="64F624E1"/>
    <w:rsid w:val="70FA123D"/>
    <w:rsid w:val="719033DF"/>
    <w:rsid w:val="73A01EE0"/>
    <w:rsid w:val="75933ED2"/>
    <w:rsid w:val="7AD7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5866"/>
  <w15:chartTrackingRefBased/>
  <w15:docId w15:val="{153EF80E-9C61-47A7-931C-5D320181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D1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1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19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1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19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1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1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1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1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95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19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1952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1952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1952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1952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1952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1952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1952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D1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952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D1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1952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0D1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1952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0D19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195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19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1952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0D1952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D1952"/>
    <w:rPr>
      <w:color w:val="666666"/>
    </w:rPr>
  </w:style>
  <w:style w:type="paragraph" w:styleId="Sinespaciado">
    <w:name w:val="No Spacing"/>
    <w:uiPriority w:val="1"/>
    <w:qFormat/>
    <w:rsid w:val="00CA3AF0"/>
    <w:pPr>
      <w:spacing w:after="0" w:line="240" w:lineRule="auto"/>
    </w:pPr>
    <w:rPr>
      <w:lang w:val="es-CO"/>
    </w:rPr>
  </w:style>
  <w:style w:type="table" w:styleId="Tablaconcuadrcula">
    <w:name w:val="Table Grid"/>
    <w:basedOn w:val="Tablanormal"/>
    <w:uiPriority w:val="39"/>
    <w:rsid w:val="00402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16</Pages>
  <Words>2036</Words>
  <Characters>11608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Paola Mazo Perez</dc:creator>
  <cp:keywords/>
  <dc:description/>
  <cp:lastModifiedBy>Usuario</cp:lastModifiedBy>
  <cp:revision>20</cp:revision>
  <dcterms:created xsi:type="dcterms:W3CDTF">2024-08-13T03:10:00Z</dcterms:created>
  <dcterms:modified xsi:type="dcterms:W3CDTF">2024-08-19T05:59:00Z</dcterms:modified>
</cp:coreProperties>
</file>